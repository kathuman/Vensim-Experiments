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9EE58" w14:textId="56639551" w:rsidR="00AB3C67" w:rsidRPr="00E020D6" w:rsidRDefault="003C4FC9">
      <w:pPr>
        <w:rPr>
          <w:rFonts w:ascii="Times New Roman" w:hAnsi="Times New Roman" w:cs="Times New Roman"/>
          <w:b/>
          <w:bCs/>
          <w:sz w:val="24"/>
          <w:szCs w:val="24"/>
        </w:rPr>
      </w:pPr>
      <w:r w:rsidRPr="00E020D6">
        <w:rPr>
          <w:rFonts w:ascii="Times New Roman" w:hAnsi="Times New Roman" w:cs="Times New Roman"/>
          <w:b/>
          <w:bCs/>
          <w:sz w:val="24"/>
          <w:szCs w:val="24"/>
        </w:rPr>
        <w:t>Sådan kan forbedre</w:t>
      </w:r>
      <w:r w:rsidR="00E020D6">
        <w:rPr>
          <w:rFonts w:ascii="Times New Roman" w:hAnsi="Times New Roman" w:cs="Times New Roman"/>
          <w:b/>
          <w:bCs/>
          <w:sz w:val="24"/>
          <w:szCs w:val="24"/>
        </w:rPr>
        <w:t>de</w:t>
      </w:r>
      <w:r w:rsidRPr="00E020D6">
        <w:rPr>
          <w:rFonts w:ascii="Times New Roman" w:hAnsi="Times New Roman" w:cs="Times New Roman"/>
          <w:b/>
          <w:bCs/>
          <w:sz w:val="24"/>
          <w:szCs w:val="24"/>
        </w:rPr>
        <w:t xml:space="preserve"> ventilationsforhold </w:t>
      </w:r>
      <w:r w:rsidR="004C660D" w:rsidRPr="00E020D6">
        <w:rPr>
          <w:rFonts w:ascii="Times New Roman" w:hAnsi="Times New Roman" w:cs="Times New Roman"/>
          <w:b/>
          <w:bCs/>
          <w:sz w:val="24"/>
          <w:szCs w:val="24"/>
        </w:rPr>
        <w:t>være med til at lukke Danmark helt op</w:t>
      </w:r>
    </w:p>
    <w:p w14:paraId="31396B21" w14:textId="77777777" w:rsidR="00AB3C67" w:rsidRPr="00E020D6" w:rsidRDefault="00AB3C67">
      <w:pPr>
        <w:rPr>
          <w:rFonts w:ascii="Times New Roman" w:hAnsi="Times New Roman" w:cs="Times New Roman"/>
          <w:b/>
          <w:bCs/>
          <w:sz w:val="24"/>
          <w:szCs w:val="24"/>
        </w:rPr>
      </w:pPr>
    </w:p>
    <w:p w14:paraId="029ED1FF" w14:textId="07F9C3EE" w:rsidR="00A0700E" w:rsidRPr="00E020D6" w:rsidRDefault="00A0700E">
      <w:pPr>
        <w:rPr>
          <w:rFonts w:ascii="Times New Roman" w:hAnsi="Times New Roman" w:cs="Times New Roman"/>
          <w:b/>
          <w:bCs/>
          <w:sz w:val="24"/>
          <w:szCs w:val="24"/>
        </w:rPr>
      </w:pPr>
      <w:r w:rsidRPr="00E020D6">
        <w:rPr>
          <w:rFonts w:ascii="Times New Roman" w:hAnsi="Times New Roman" w:cs="Times New Roman"/>
          <w:b/>
          <w:bCs/>
          <w:sz w:val="24"/>
          <w:szCs w:val="24"/>
        </w:rPr>
        <w:t>Forskere kommer med deres bud på, hvordan matematisk modellering kan sikre</w:t>
      </w:r>
      <w:r w:rsidR="004C660D" w:rsidRPr="00E020D6">
        <w:rPr>
          <w:rFonts w:ascii="Times New Roman" w:hAnsi="Times New Roman" w:cs="Times New Roman"/>
          <w:b/>
          <w:bCs/>
          <w:sz w:val="24"/>
          <w:szCs w:val="24"/>
        </w:rPr>
        <w:t xml:space="preserve"> det ideelle indeklima</w:t>
      </w:r>
      <w:r w:rsidRPr="00E020D6">
        <w:rPr>
          <w:rFonts w:ascii="Times New Roman" w:hAnsi="Times New Roman" w:cs="Times New Roman"/>
          <w:b/>
          <w:bCs/>
          <w:sz w:val="24"/>
          <w:szCs w:val="24"/>
        </w:rPr>
        <w:t xml:space="preserve"> </w:t>
      </w:r>
      <w:del w:id="0" w:author="Christian Michel Sørup" w:date="2021-05-05T12:45:00Z">
        <w:r w:rsidRPr="00A2084D" w:rsidDel="00A2084D">
          <w:rPr>
            <w:rFonts w:ascii="Times New Roman" w:hAnsi="Times New Roman" w:cs="Times New Roman"/>
            <w:b/>
            <w:bCs/>
            <w:sz w:val="24"/>
            <w:szCs w:val="24"/>
            <w:highlight w:val="yellow"/>
            <w:rPrChange w:id="1" w:author="Christian Michel Sørup" w:date="2021-05-05T12:45:00Z">
              <w:rPr>
                <w:rFonts w:ascii="Times New Roman" w:hAnsi="Times New Roman" w:cs="Times New Roman"/>
                <w:b/>
                <w:bCs/>
                <w:sz w:val="24"/>
                <w:szCs w:val="24"/>
              </w:rPr>
            </w:rPrChange>
          </w:rPr>
          <w:delText>og åbne</w:delText>
        </w:r>
        <w:r w:rsidR="002E46AC" w:rsidRPr="00A2084D" w:rsidDel="00A2084D">
          <w:rPr>
            <w:rFonts w:ascii="Times New Roman" w:hAnsi="Times New Roman" w:cs="Times New Roman"/>
            <w:b/>
            <w:bCs/>
            <w:sz w:val="24"/>
            <w:szCs w:val="24"/>
            <w:highlight w:val="yellow"/>
            <w:rPrChange w:id="2" w:author="Christian Michel Sørup" w:date="2021-05-05T12:45:00Z">
              <w:rPr>
                <w:rFonts w:ascii="Times New Roman" w:hAnsi="Times New Roman" w:cs="Times New Roman"/>
                <w:b/>
                <w:bCs/>
                <w:sz w:val="24"/>
                <w:szCs w:val="24"/>
              </w:rPr>
            </w:rPrChange>
          </w:rPr>
          <w:delText xml:space="preserve"> blandt andet</w:delText>
        </w:r>
      </w:del>
      <w:ins w:id="3" w:author="Christian Michel Sørup" w:date="2021-05-05T12:45:00Z">
        <w:r w:rsidR="00A2084D" w:rsidRPr="00A2084D">
          <w:rPr>
            <w:rFonts w:ascii="Times New Roman" w:hAnsi="Times New Roman" w:cs="Times New Roman"/>
            <w:b/>
            <w:bCs/>
            <w:sz w:val="24"/>
            <w:szCs w:val="24"/>
            <w:highlight w:val="yellow"/>
            <w:rPrChange w:id="4" w:author="Christian Michel Sørup" w:date="2021-05-05T12:45:00Z">
              <w:rPr>
                <w:rFonts w:ascii="Times New Roman" w:hAnsi="Times New Roman" w:cs="Times New Roman"/>
                <w:b/>
                <w:bCs/>
                <w:sz w:val="24"/>
                <w:szCs w:val="24"/>
              </w:rPr>
            </w:rPrChange>
          </w:rPr>
          <w:t>når</w:t>
        </w:r>
      </w:ins>
      <w:r w:rsidRPr="00A2084D">
        <w:rPr>
          <w:rFonts w:ascii="Times New Roman" w:hAnsi="Times New Roman" w:cs="Times New Roman"/>
          <w:b/>
          <w:bCs/>
          <w:sz w:val="24"/>
          <w:szCs w:val="24"/>
          <w:highlight w:val="yellow"/>
          <w:rPrChange w:id="5" w:author="Christian Michel Sørup" w:date="2021-05-05T12:45:00Z">
            <w:rPr>
              <w:rFonts w:ascii="Times New Roman" w:hAnsi="Times New Roman" w:cs="Times New Roman"/>
              <w:b/>
              <w:bCs/>
              <w:sz w:val="24"/>
              <w:szCs w:val="24"/>
            </w:rPr>
          </w:rPrChange>
        </w:rPr>
        <w:t xml:space="preserve"> </w:t>
      </w:r>
      <w:r w:rsidR="002E46AC" w:rsidRPr="00A2084D">
        <w:rPr>
          <w:rFonts w:ascii="Times New Roman" w:hAnsi="Times New Roman" w:cs="Times New Roman"/>
          <w:b/>
          <w:bCs/>
          <w:sz w:val="24"/>
          <w:szCs w:val="24"/>
          <w:highlight w:val="yellow"/>
          <w:rPrChange w:id="6" w:author="Christian Michel Sørup" w:date="2021-05-05T12:45:00Z">
            <w:rPr>
              <w:rFonts w:ascii="Times New Roman" w:hAnsi="Times New Roman" w:cs="Times New Roman"/>
              <w:b/>
              <w:bCs/>
              <w:sz w:val="24"/>
              <w:szCs w:val="24"/>
            </w:rPr>
          </w:rPrChange>
        </w:rPr>
        <w:t>skolerne</w:t>
      </w:r>
      <w:r w:rsidRPr="00A2084D">
        <w:rPr>
          <w:rFonts w:ascii="Times New Roman" w:hAnsi="Times New Roman" w:cs="Times New Roman"/>
          <w:b/>
          <w:bCs/>
          <w:sz w:val="24"/>
          <w:szCs w:val="24"/>
          <w:highlight w:val="yellow"/>
          <w:rPrChange w:id="7" w:author="Christian Michel Sørup" w:date="2021-05-05T12:45:00Z">
            <w:rPr>
              <w:rFonts w:ascii="Times New Roman" w:hAnsi="Times New Roman" w:cs="Times New Roman"/>
              <w:b/>
              <w:bCs/>
              <w:sz w:val="24"/>
              <w:szCs w:val="24"/>
            </w:rPr>
          </w:rPrChange>
        </w:rPr>
        <w:t xml:space="preserve"> </w:t>
      </w:r>
      <w:ins w:id="8" w:author="Christian Michel Sørup" w:date="2021-05-05T12:45:00Z">
        <w:r w:rsidR="00A2084D" w:rsidRPr="00A2084D">
          <w:rPr>
            <w:rFonts w:ascii="Times New Roman" w:hAnsi="Times New Roman" w:cs="Times New Roman"/>
            <w:b/>
            <w:bCs/>
            <w:sz w:val="24"/>
            <w:szCs w:val="24"/>
            <w:highlight w:val="yellow"/>
            <w:rPrChange w:id="9" w:author="Christian Michel Sørup" w:date="2021-05-05T12:45:00Z">
              <w:rPr>
                <w:rFonts w:ascii="Times New Roman" w:hAnsi="Times New Roman" w:cs="Times New Roman"/>
                <w:b/>
                <w:bCs/>
                <w:sz w:val="24"/>
                <w:szCs w:val="24"/>
              </w:rPr>
            </w:rPrChange>
          </w:rPr>
          <w:t>igen slår dørene op for deres elever</w:t>
        </w:r>
      </w:ins>
      <w:del w:id="10" w:author="Christian Michel Sørup" w:date="2021-05-05T12:45:00Z">
        <w:r w:rsidRPr="00A2084D" w:rsidDel="00A2084D">
          <w:rPr>
            <w:rFonts w:ascii="Times New Roman" w:hAnsi="Times New Roman" w:cs="Times New Roman"/>
            <w:b/>
            <w:bCs/>
            <w:sz w:val="24"/>
            <w:szCs w:val="24"/>
            <w:highlight w:val="yellow"/>
            <w:rPrChange w:id="11" w:author="Christian Michel Sørup" w:date="2021-05-05T12:45:00Z">
              <w:rPr>
                <w:rFonts w:ascii="Times New Roman" w:hAnsi="Times New Roman" w:cs="Times New Roman"/>
                <w:b/>
                <w:bCs/>
                <w:sz w:val="24"/>
                <w:szCs w:val="24"/>
              </w:rPr>
            </w:rPrChange>
          </w:rPr>
          <w:delText>mere op</w:delText>
        </w:r>
      </w:del>
      <w:r w:rsidRPr="00A2084D">
        <w:rPr>
          <w:rFonts w:ascii="Times New Roman" w:hAnsi="Times New Roman" w:cs="Times New Roman"/>
          <w:b/>
          <w:bCs/>
          <w:sz w:val="24"/>
          <w:szCs w:val="24"/>
          <w:highlight w:val="yellow"/>
          <w:rPrChange w:id="12" w:author="Christian Michel Sørup" w:date="2021-05-05T12:45:00Z">
            <w:rPr>
              <w:rFonts w:ascii="Times New Roman" w:hAnsi="Times New Roman" w:cs="Times New Roman"/>
              <w:b/>
              <w:bCs/>
              <w:sz w:val="24"/>
              <w:szCs w:val="24"/>
            </w:rPr>
          </w:rPrChange>
        </w:rPr>
        <w:t>.</w:t>
      </w:r>
      <w:r w:rsidRPr="00E020D6">
        <w:rPr>
          <w:rFonts w:ascii="Times New Roman" w:hAnsi="Times New Roman" w:cs="Times New Roman"/>
          <w:b/>
          <w:bCs/>
          <w:sz w:val="24"/>
          <w:szCs w:val="24"/>
        </w:rPr>
        <w:t xml:space="preserve"> </w:t>
      </w:r>
    </w:p>
    <w:p w14:paraId="47DB55C3" w14:textId="77777777" w:rsidR="00A0700E" w:rsidRPr="00E020D6" w:rsidRDefault="00A0700E">
      <w:pPr>
        <w:rPr>
          <w:rFonts w:ascii="Times New Roman" w:hAnsi="Times New Roman" w:cs="Times New Roman"/>
          <w:b/>
          <w:bCs/>
          <w:sz w:val="24"/>
          <w:szCs w:val="24"/>
        </w:rPr>
      </w:pPr>
    </w:p>
    <w:p w14:paraId="71DC8F93" w14:textId="77777777" w:rsidR="00AB3C67" w:rsidRPr="00E020D6" w:rsidRDefault="00AB3C67">
      <w:pPr>
        <w:rPr>
          <w:rFonts w:ascii="Times New Roman" w:hAnsi="Times New Roman" w:cs="Times New Roman"/>
          <w:sz w:val="24"/>
          <w:szCs w:val="24"/>
        </w:rPr>
      </w:pPr>
    </w:p>
    <w:p w14:paraId="7053AE89" w14:textId="77777777" w:rsidR="00E020D6" w:rsidRDefault="00223B8A">
      <w:pPr>
        <w:rPr>
          <w:rFonts w:ascii="Times New Roman" w:hAnsi="Times New Roman" w:cs="Times New Roman"/>
          <w:sz w:val="24"/>
          <w:szCs w:val="24"/>
        </w:rPr>
      </w:pPr>
      <w:r w:rsidRPr="00E020D6">
        <w:rPr>
          <w:rFonts w:ascii="Times New Roman" w:hAnsi="Times New Roman" w:cs="Times New Roman"/>
          <w:sz w:val="24"/>
          <w:szCs w:val="24"/>
        </w:rPr>
        <w:t>Når flere børn kommer tilbage i skolen, har vi set lokale smitteudbrud, som har betydet</w:t>
      </w:r>
      <w:r w:rsidR="00E020D6">
        <w:rPr>
          <w:rFonts w:ascii="Times New Roman" w:hAnsi="Times New Roman" w:cs="Times New Roman"/>
          <w:sz w:val="24"/>
          <w:szCs w:val="24"/>
        </w:rPr>
        <w:t>,</w:t>
      </w:r>
      <w:r w:rsidRPr="00E020D6">
        <w:rPr>
          <w:rFonts w:ascii="Times New Roman" w:hAnsi="Times New Roman" w:cs="Times New Roman"/>
          <w:sz w:val="24"/>
          <w:szCs w:val="24"/>
        </w:rPr>
        <w:t xml:space="preserve"> at skolerne har måttet sende børnene hjem igen til online undervisning. </w:t>
      </w:r>
    </w:p>
    <w:p w14:paraId="1EF139A9" w14:textId="30EEFA14" w:rsidR="00223B8A" w:rsidRPr="00E020D6" w:rsidRDefault="00223B8A">
      <w:pPr>
        <w:rPr>
          <w:rFonts w:ascii="Times New Roman" w:hAnsi="Times New Roman" w:cs="Times New Roman"/>
          <w:sz w:val="24"/>
          <w:szCs w:val="24"/>
        </w:rPr>
      </w:pPr>
      <w:r w:rsidRPr="00E020D6">
        <w:rPr>
          <w:rFonts w:ascii="Times New Roman" w:hAnsi="Times New Roman" w:cs="Times New Roman"/>
          <w:sz w:val="24"/>
          <w:szCs w:val="24"/>
        </w:rPr>
        <w:t xml:space="preserve">Sådanne nedlukninger har vi </w:t>
      </w:r>
      <w:r w:rsidR="00E020D6">
        <w:rPr>
          <w:rFonts w:ascii="Times New Roman" w:hAnsi="Times New Roman" w:cs="Times New Roman"/>
          <w:sz w:val="24"/>
          <w:szCs w:val="24"/>
        </w:rPr>
        <w:t>for eksempel</w:t>
      </w:r>
      <w:r w:rsidRPr="00E020D6">
        <w:rPr>
          <w:rFonts w:ascii="Times New Roman" w:hAnsi="Times New Roman" w:cs="Times New Roman"/>
          <w:sz w:val="24"/>
          <w:szCs w:val="24"/>
        </w:rPr>
        <w:t xml:space="preserve"> set i Kolding, Fredensborg og Halsnæs. </w:t>
      </w:r>
    </w:p>
    <w:p w14:paraId="0FD3158C" w14:textId="6E697774" w:rsidR="006213CD" w:rsidRPr="00E020D6" w:rsidRDefault="006213CD">
      <w:pPr>
        <w:rPr>
          <w:rFonts w:ascii="Times New Roman" w:hAnsi="Times New Roman" w:cs="Times New Roman"/>
          <w:sz w:val="24"/>
          <w:szCs w:val="24"/>
        </w:rPr>
      </w:pPr>
    </w:p>
    <w:p w14:paraId="3929C6EF" w14:textId="77777777" w:rsidR="00E020D6" w:rsidRDefault="00A0700E" w:rsidP="00A0700E">
      <w:pPr>
        <w:rPr>
          <w:rFonts w:ascii="Times New Roman" w:hAnsi="Times New Roman" w:cs="Times New Roman"/>
          <w:sz w:val="24"/>
          <w:szCs w:val="24"/>
        </w:rPr>
      </w:pPr>
      <w:r w:rsidRPr="00E020D6">
        <w:rPr>
          <w:rFonts w:ascii="Times New Roman" w:hAnsi="Times New Roman" w:cs="Times New Roman"/>
          <w:sz w:val="24"/>
          <w:szCs w:val="24"/>
        </w:rPr>
        <w:t xml:space="preserve">Én af de afgørende årsager til smitteudbruddene skyldes det notorisk dårlige indeklima i landets folkeskoler. </w:t>
      </w:r>
    </w:p>
    <w:p w14:paraId="05CA2D0F" w14:textId="419F98CC" w:rsidR="00A0700E" w:rsidRPr="00E020D6" w:rsidRDefault="00A0700E" w:rsidP="00A0700E">
      <w:pPr>
        <w:rPr>
          <w:rFonts w:ascii="Times New Roman" w:hAnsi="Times New Roman" w:cs="Times New Roman"/>
          <w:sz w:val="24"/>
          <w:szCs w:val="24"/>
        </w:rPr>
      </w:pPr>
      <w:r w:rsidRPr="00E020D6">
        <w:rPr>
          <w:rFonts w:ascii="Times New Roman" w:hAnsi="Times New Roman" w:cs="Times New Roman"/>
          <w:sz w:val="24"/>
          <w:szCs w:val="24"/>
        </w:rPr>
        <w:t xml:space="preserve">Indeklimaforskere, såsom Torben Sigsgaard, har længe forsøgt at råbe politikerne op omkring en prioriteret indsats af </w:t>
      </w:r>
      <w:hyperlink r:id="rId8">
        <w:r w:rsidRPr="00E020D6">
          <w:rPr>
            <w:rStyle w:val="Hyperlink"/>
            <w:rFonts w:ascii="Times New Roman" w:hAnsi="Times New Roman" w:cs="Times New Roman"/>
            <w:sz w:val="24"/>
            <w:szCs w:val="24"/>
          </w:rPr>
          <w:t>ventilationen i klasseværelserne</w:t>
        </w:r>
      </w:hyperlink>
      <w:r w:rsidR="00E020D6">
        <w:rPr>
          <w:rStyle w:val="Hyperlink"/>
          <w:rFonts w:ascii="Times New Roman" w:hAnsi="Times New Roman" w:cs="Times New Roman"/>
          <w:sz w:val="24"/>
          <w:szCs w:val="24"/>
        </w:rPr>
        <w:t>.</w:t>
      </w:r>
      <w:r w:rsidRPr="00E020D6">
        <w:rPr>
          <w:rFonts w:ascii="Times New Roman" w:hAnsi="Times New Roman" w:cs="Times New Roman"/>
          <w:sz w:val="24"/>
          <w:szCs w:val="24"/>
        </w:rPr>
        <w:t xml:space="preserve"> </w:t>
      </w:r>
      <w:r w:rsidR="00E020D6">
        <w:rPr>
          <w:rFonts w:ascii="Times New Roman" w:hAnsi="Times New Roman" w:cs="Times New Roman"/>
          <w:sz w:val="24"/>
          <w:szCs w:val="24"/>
        </w:rPr>
        <w:t>Dét b</w:t>
      </w:r>
      <w:r w:rsidRPr="00E020D6">
        <w:rPr>
          <w:rFonts w:ascii="Times New Roman" w:hAnsi="Times New Roman" w:cs="Times New Roman"/>
          <w:sz w:val="24"/>
          <w:szCs w:val="24"/>
        </w:rPr>
        <w:t>udskab</w:t>
      </w:r>
      <w:r w:rsidR="00E020D6">
        <w:rPr>
          <w:rFonts w:ascii="Times New Roman" w:hAnsi="Times New Roman" w:cs="Times New Roman"/>
          <w:sz w:val="24"/>
          <w:szCs w:val="24"/>
        </w:rPr>
        <w:t xml:space="preserve"> er blevet</w:t>
      </w:r>
      <w:r w:rsidRPr="00E020D6">
        <w:rPr>
          <w:rFonts w:ascii="Times New Roman" w:hAnsi="Times New Roman" w:cs="Times New Roman"/>
          <w:sz w:val="24"/>
          <w:szCs w:val="24"/>
        </w:rPr>
        <w:t xml:space="preserve"> endnu vigtigere i forbindelse med at kunne håndtere smitteudbredelsen af COVID-19. </w:t>
      </w:r>
    </w:p>
    <w:p w14:paraId="382F4495" w14:textId="77777777" w:rsidR="00A0700E" w:rsidRPr="00E020D6" w:rsidRDefault="00A0700E" w:rsidP="00A0700E">
      <w:pPr>
        <w:rPr>
          <w:rFonts w:ascii="Times New Roman" w:hAnsi="Times New Roman" w:cs="Times New Roman"/>
          <w:sz w:val="24"/>
          <w:szCs w:val="24"/>
        </w:rPr>
      </w:pPr>
    </w:p>
    <w:p w14:paraId="75AB4A90" w14:textId="3A7FBD9A" w:rsidR="00E020D6" w:rsidRDefault="00A0700E" w:rsidP="00A0700E">
      <w:pPr>
        <w:rPr>
          <w:rFonts w:ascii="Times New Roman" w:hAnsi="Times New Roman" w:cs="Times New Roman"/>
          <w:sz w:val="24"/>
          <w:szCs w:val="24"/>
        </w:rPr>
      </w:pPr>
      <w:r w:rsidRPr="00E020D6">
        <w:rPr>
          <w:rFonts w:ascii="Times New Roman" w:hAnsi="Times New Roman" w:cs="Times New Roman"/>
          <w:sz w:val="24"/>
          <w:szCs w:val="24"/>
        </w:rPr>
        <w:t xml:space="preserve">Vi </w:t>
      </w:r>
      <w:r w:rsidR="00BE4772">
        <w:rPr>
          <w:rFonts w:ascii="Times New Roman" w:hAnsi="Times New Roman" w:cs="Times New Roman"/>
          <w:sz w:val="24"/>
          <w:szCs w:val="24"/>
        </w:rPr>
        <w:t xml:space="preserve">har </w:t>
      </w:r>
      <w:r w:rsidRPr="00E020D6">
        <w:rPr>
          <w:rFonts w:ascii="Times New Roman" w:hAnsi="Times New Roman" w:cs="Times New Roman"/>
          <w:sz w:val="24"/>
          <w:szCs w:val="24"/>
        </w:rPr>
        <w:t>udvikle</w:t>
      </w:r>
      <w:r w:rsidR="00BE4772">
        <w:rPr>
          <w:rFonts w:ascii="Times New Roman" w:hAnsi="Times New Roman" w:cs="Times New Roman"/>
          <w:sz w:val="24"/>
          <w:szCs w:val="24"/>
        </w:rPr>
        <w:t>t</w:t>
      </w:r>
      <w:r w:rsidRPr="00E020D6">
        <w:rPr>
          <w:rFonts w:ascii="Times New Roman" w:hAnsi="Times New Roman" w:cs="Times New Roman"/>
          <w:sz w:val="24"/>
          <w:szCs w:val="24"/>
        </w:rPr>
        <w:t xml:space="preserve"> en matematisk model for, hvor meget ventilation, der skal til for at sikre, at vi kan mødes indenfor med minimal risiko for smitte. </w:t>
      </w:r>
    </w:p>
    <w:p w14:paraId="1236DD83" w14:textId="4E73742E" w:rsidR="00A0700E" w:rsidRPr="00E020D6" w:rsidRDefault="00A0700E" w:rsidP="00A0700E">
      <w:pPr>
        <w:rPr>
          <w:rFonts w:ascii="Times New Roman" w:hAnsi="Times New Roman" w:cs="Times New Roman"/>
          <w:sz w:val="24"/>
          <w:szCs w:val="24"/>
        </w:rPr>
      </w:pPr>
      <w:r w:rsidRPr="00E020D6">
        <w:rPr>
          <w:rFonts w:ascii="Times New Roman" w:hAnsi="Times New Roman" w:cs="Times New Roman"/>
          <w:sz w:val="24"/>
          <w:szCs w:val="24"/>
        </w:rPr>
        <w:t>En sådan model er særlig vigtig for at kunne bestemme, hvilke fysiske betingelser der skal til</w:t>
      </w:r>
      <w:r w:rsidR="00E020D6">
        <w:rPr>
          <w:rFonts w:ascii="Times New Roman" w:hAnsi="Times New Roman" w:cs="Times New Roman"/>
          <w:sz w:val="24"/>
          <w:szCs w:val="24"/>
        </w:rPr>
        <w:t>,</w:t>
      </w:r>
      <w:r w:rsidRPr="00E020D6">
        <w:rPr>
          <w:rFonts w:ascii="Times New Roman" w:hAnsi="Times New Roman" w:cs="Times New Roman"/>
          <w:sz w:val="24"/>
          <w:szCs w:val="24"/>
        </w:rPr>
        <w:t xml:space="preserve"> før</w:t>
      </w:r>
      <w:r w:rsidR="00AE5FF9">
        <w:rPr>
          <w:rFonts w:ascii="Times New Roman" w:hAnsi="Times New Roman" w:cs="Times New Roman"/>
          <w:sz w:val="24"/>
          <w:szCs w:val="24"/>
        </w:rPr>
        <w:t>,</w:t>
      </w:r>
      <w:r w:rsidRPr="00E020D6">
        <w:rPr>
          <w:rFonts w:ascii="Times New Roman" w:hAnsi="Times New Roman" w:cs="Times New Roman"/>
          <w:sz w:val="24"/>
          <w:szCs w:val="24"/>
        </w:rPr>
        <w:t xml:space="preserve"> for eksempel</w:t>
      </w:r>
      <w:r w:rsidR="00AE5FF9">
        <w:rPr>
          <w:rFonts w:ascii="Times New Roman" w:hAnsi="Times New Roman" w:cs="Times New Roman"/>
          <w:sz w:val="24"/>
          <w:szCs w:val="24"/>
        </w:rPr>
        <w:t>,</w:t>
      </w:r>
      <w:r w:rsidRPr="00E020D6">
        <w:rPr>
          <w:rFonts w:ascii="Times New Roman" w:hAnsi="Times New Roman" w:cs="Times New Roman"/>
          <w:sz w:val="24"/>
          <w:szCs w:val="24"/>
        </w:rPr>
        <w:t xml:space="preserve"> indendørs undervisning kan foregå</w:t>
      </w:r>
      <w:r w:rsidR="00E020D6">
        <w:rPr>
          <w:rFonts w:ascii="Times New Roman" w:hAnsi="Times New Roman" w:cs="Times New Roman"/>
          <w:sz w:val="24"/>
          <w:szCs w:val="24"/>
        </w:rPr>
        <w:t xml:space="preserve"> sikkert</w:t>
      </w:r>
      <w:r w:rsidRPr="00E020D6">
        <w:rPr>
          <w:rFonts w:ascii="Times New Roman" w:hAnsi="Times New Roman" w:cs="Times New Roman"/>
          <w:sz w:val="24"/>
          <w:szCs w:val="24"/>
        </w:rPr>
        <w:t xml:space="preserve">. </w:t>
      </w:r>
    </w:p>
    <w:p w14:paraId="0866E172" w14:textId="77777777" w:rsidR="00A0700E" w:rsidRPr="00E020D6" w:rsidRDefault="00A0700E" w:rsidP="00A0700E">
      <w:pPr>
        <w:rPr>
          <w:rFonts w:ascii="Times New Roman" w:hAnsi="Times New Roman" w:cs="Times New Roman"/>
          <w:sz w:val="24"/>
          <w:szCs w:val="24"/>
        </w:rPr>
      </w:pPr>
    </w:p>
    <w:p w14:paraId="5FE4B89C" w14:textId="77777777" w:rsidR="00E020D6" w:rsidRDefault="00223B8A" w:rsidP="00A0700E">
      <w:pPr>
        <w:rPr>
          <w:rFonts w:ascii="Times New Roman" w:hAnsi="Times New Roman" w:cs="Times New Roman"/>
          <w:sz w:val="24"/>
          <w:szCs w:val="24"/>
        </w:rPr>
      </w:pPr>
      <w:r w:rsidRPr="00E020D6">
        <w:rPr>
          <w:rFonts w:ascii="Times New Roman" w:hAnsi="Times New Roman" w:cs="Times New Roman"/>
          <w:sz w:val="24"/>
          <w:szCs w:val="24"/>
        </w:rPr>
        <w:t xml:space="preserve">Vi forestiller os, at modellen vil være et nyttigt bidrag til regeringens eksterne ekspertgruppes arbejde for fremtidig vejledning i forbindelse med genåbning efter smitteudbrud med luftbåren virus. </w:t>
      </w:r>
    </w:p>
    <w:p w14:paraId="1D6C63EB" w14:textId="77777777" w:rsidR="00E020D6" w:rsidRDefault="00223B8A" w:rsidP="00E020D6">
      <w:pPr>
        <w:rPr>
          <w:rFonts w:ascii="Times New Roman" w:hAnsi="Times New Roman" w:cs="Times New Roman"/>
          <w:sz w:val="24"/>
          <w:szCs w:val="24"/>
        </w:rPr>
      </w:pPr>
      <w:r w:rsidRPr="00E020D6">
        <w:rPr>
          <w:rFonts w:ascii="Times New Roman" w:hAnsi="Times New Roman" w:cs="Times New Roman"/>
          <w:sz w:val="24"/>
          <w:szCs w:val="24"/>
        </w:rPr>
        <w:t>Ud over skoler kan vi se en mulig anvendelse af denne tilgang til indendørs arbejdspladser, hospitaler, isolationsfaciliteter, fitnesscentre, restauranter, foreninger, i hjemmene – ja, faktisk ved alle typer indendørs aktiviteter.</w:t>
      </w:r>
    </w:p>
    <w:p w14:paraId="16A9D4EF" w14:textId="10A8169C" w:rsidR="00404EE2" w:rsidRPr="00E020D6" w:rsidRDefault="00E020D6">
      <w:pPr>
        <w:rPr>
          <w:rFonts w:ascii="Times New Roman" w:hAnsi="Times New Roman" w:cs="Times New Roman"/>
          <w:sz w:val="24"/>
          <w:szCs w:val="24"/>
        </w:rPr>
      </w:pPr>
      <w:r w:rsidRPr="00E020D6" w:rsidDel="00E020D6">
        <w:rPr>
          <w:rFonts w:ascii="Times New Roman" w:hAnsi="Times New Roman" w:cs="Times New Roman"/>
          <w:sz w:val="24"/>
          <w:szCs w:val="24"/>
        </w:rPr>
        <w:t xml:space="preserve"> </w:t>
      </w:r>
    </w:p>
    <w:p w14:paraId="3CE5D683" w14:textId="77777777" w:rsidR="00223B8A" w:rsidRPr="00E020D6" w:rsidRDefault="00223B8A" w:rsidP="00223B8A">
      <w:pPr>
        <w:rPr>
          <w:rFonts w:ascii="Times New Roman" w:hAnsi="Times New Roman" w:cs="Times New Roman"/>
          <w:b/>
          <w:bCs/>
          <w:sz w:val="24"/>
          <w:szCs w:val="24"/>
        </w:rPr>
      </w:pPr>
      <w:r w:rsidRPr="00E020D6">
        <w:rPr>
          <w:rFonts w:ascii="Times New Roman" w:hAnsi="Times New Roman" w:cs="Times New Roman"/>
          <w:b/>
          <w:bCs/>
          <w:sz w:val="24"/>
          <w:szCs w:val="24"/>
        </w:rPr>
        <w:t>Hvorfor er ventilation så vigtigt?</w:t>
      </w:r>
    </w:p>
    <w:p w14:paraId="2AD0F143" w14:textId="092EEB96" w:rsidR="00223B8A" w:rsidRDefault="00223B8A" w:rsidP="00223B8A">
      <w:pPr>
        <w:rPr>
          <w:rFonts w:ascii="Times New Roman" w:hAnsi="Times New Roman" w:cs="Times New Roman"/>
          <w:sz w:val="24"/>
          <w:szCs w:val="24"/>
        </w:rPr>
      </w:pPr>
      <w:r w:rsidRPr="00E020D6">
        <w:rPr>
          <w:rFonts w:ascii="Times New Roman" w:hAnsi="Times New Roman" w:cs="Times New Roman"/>
          <w:sz w:val="24"/>
          <w:szCs w:val="24"/>
        </w:rPr>
        <w:t>Ligesom andre luftbårne virusinfektioner smitter C</w:t>
      </w:r>
      <w:r w:rsidR="00E020D6">
        <w:rPr>
          <w:rFonts w:ascii="Times New Roman" w:hAnsi="Times New Roman" w:cs="Times New Roman"/>
          <w:sz w:val="24"/>
          <w:szCs w:val="24"/>
        </w:rPr>
        <w:t>OVID</w:t>
      </w:r>
      <w:r w:rsidRPr="00E020D6">
        <w:rPr>
          <w:rFonts w:ascii="Times New Roman" w:hAnsi="Times New Roman" w:cs="Times New Roman"/>
          <w:sz w:val="24"/>
          <w:szCs w:val="24"/>
        </w:rPr>
        <w:t xml:space="preserve">-19 først og fremmest indenfor i dårligt udluftede eller ventilerede lukkede rum. </w:t>
      </w:r>
    </w:p>
    <w:p w14:paraId="68109C53" w14:textId="604A1D41" w:rsidR="00297EEF" w:rsidRDefault="00297EEF" w:rsidP="00223B8A">
      <w:pPr>
        <w:rPr>
          <w:rFonts w:ascii="Times New Roman" w:hAnsi="Times New Roman" w:cs="Times New Roman"/>
          <w:sz w:val="24"/>
          <w:szCs w:val="24"/>
        </w:rPr>
      </w:pPr>
    </w:p>
    <w:p w14:paraId="4125F603" w14:textId="77777777" w:rsidR="00297EEF" w:rsidRPr="00E020D6" w:rsidRDefault="00297EEF" w:rsidP="00297EEF">
      <w:pPr>
        <w:rPr>
          <w:rFonts w:ascii="Times New Roman" w:hAnsi="Times New Roman" w:cs="Times New Roman"/>
          <w:sz w:val="24"/>
          <w:szCs w:val="24"/>
        </w:rPr>
      </w:pPr>
      <w:commentRangeStart w:id="13"/>
      <w:commentRangeStart w:id="14"/>
      <w:r w:rsidRPr="00E020D6">
        <w:rPr>
          <w:rFonts w:ascii="Times New Roman" w:hAnsi="Times New Roman" w:cs="Times New Roman"/>
          <w:sz w:val="24"/>
          <w:szCs w:val="24"/>
        </w:rPr>
        <w:t>Viruspartiklerne i rummet findes inde i de dråber</w:t>
      </w:r>
      <w:r>
        <w:rPr>
          <w:rFonts w:ascii="Times New Roman" w:hAnsi="Times New Roman" w:cs="Times New Roman"/>
          <w:sz w:val="24"/>
          <w:szCs w:val="24"/>
        </w:rPr>
        <w:t>,</w:t>
      </w:r>
      <w:r w:rsidRPr="00E020D6">
        <w:rPr>
          <w:rFonts w:ascii="Times New Roman" w:hAnsi="Times New Roman" w:cs="Times New Roman"/>
          <w:sz w:val="24"/>
          <w:szCs w:val="24"/>
        </w:rPr>
        <w:t xml:space="preserve"> smittede individer udånder. Dråberne har forskellige størrelser, alt afhængig af om man blot trækker vejret, hvisker, taler eller synger. </w:t>
      </w:r>
    </w:p>
    <w:p w14:paraId="685BA3CF" w14:textId="77777777" w:rsidR="00297EEF" w:rsidRPr="00E020D6" w:rsidRDefault="00297EEF" w:rsidP="00297EEF">
      <w:pPr>
        <w:rPr>
          <w:rFonts w:ascii="Times New Roman" w:hAnsi="Times New Roman" w:cs="Times New Roman"/>
          <w:sz w:val="24"/>
          <w:szCs w:val="24"/>
        </w:rPr>
      </w:pPr>
    </w:p>
    <w:p w14:paraId="1A07E633" w14:textId="39A3CA4D" w:rsidR="00297EEF" w:rsidRPr="00E020D6" w:rsidRDefault="00297EEF" w:rsidP="00297EEF">
      <w:pPr>
        <w:rPr>
          <w:ins w:id="15" w:author="Thorkild I.A. Sørensen" w:date="2021-05-04T16:19:00Z"/>
          <w:rFonts w:ascii="Times New Roman" w:hAnsi="Times New Roman" w:cs="Times New Roman"/>
          <w:sz w:val="24"/>
          <w:szCs w:val="24"/>
        </w:rPr>
      </w:pPr>
      <w:r>
        <w:rPr>
          <w:rFonts w:ascii="Times New Roman" w:hAnsi="Times New Roman" w:cs="Times New Roman"/>
          <w:sz w:val="24"/>
          <w:szCs w:val="24"/>
        </w:rPr>
        <w:t>’</w:t>
      </w:r>
      <w:r w:rsidRPr="00E020D6">
        <w:rPr>
          <w:rFonts w:ascii="Times New Roman" w:hAnsi="Times New Roman" w:cs="Times New Roman"/>
          <w:sz w:val="24"/>
          <w:szCs w:val="24"/>
        </w:rPr>
        <w:t>Store</w:t>
      </w:r>
      <w:r>
        <w:rPr>
          <w:rFonts w:ascii="Times New Roman" w:hAnsi="Times New Roman" w:cs="Times New Roman"/>
          <w:sz w:val="24"/>
          <w:szCs w:val="24"/>
        </w:rPr>
        <w:t>’</w:t>
      </w:r>
      <w:r w:rsidRPr="00E020D6">
        <w:rPr>
          <w:rFonts w:ascii="Times New Roman" w:hAnsi="Times New Roman" w:cs="Times New Roman"/>
          <w:sz w:val="24"/>
          <w:szCs w:val="24"/>
        </w:rPr>
        <w:t xml:space="preserve"> dråber (dvs. dråber over </w:t>
      </w:r>
      <w:r>
        <w:rPr>
          <w:rFonts w:ascii="Times New Roman" w:hAnsi="Times New Roman" w:cs="Times New Roman"/>
          <w:sz w:val="24"/>
          <w:szCs w:val="24"/>
        </w:rPr>
        <w:t>fem</w:t>
      </w:r>
      <w:r w:rsidRPr="00E020D6">
        <w:rPr>
          <w:rFonts w:ascii="Times New Roman" w:hAnsi="Times New Roman" w:cs="Times New Roman"/>
          <w:sz w:val="24"/>
          <w:szCs w:val="24"/>
        </w:rPr>
        <w:t xml:space="preserve"> mikrometer i diameter) vil, med forskellig hastighed, falde til jorden eller lande på diverse overflader grundet tyngdekraftens påvirkning, hvis de ikke er opfanget af mundbind. </w:t>
      </w:r>
      <w:ins w:id="16" w:author="Thorkild I.A. Sørensen" w:date="2021-05-04T16:19:00Z">
        <w:r w:rsidRPr="00BE4772">
          <w:rPr>
            <w:rFonts w:ascii="Times New Roman" w:hAnsi="Times New Roman" w:cs="Times New Roman"/>
            <w:sz w:val="24"/>
            <w:szCs w:val="24"/>
            <w:highlight w:val="yellow"/>
            <w:rPrChange w:id="17" w:author="Christian Michel Sørup" w:date="2021-05-05T12:38:00Z">
              <w:rPr>
                <w:rFonts w:ascii="Times New Roman" w:hAnsi="Times New Roman" w:cs="Times New Roman"/>
                <w:sz w:val="24"/>
                <w:szCs w:val="24"/>
              </w:rPr>
            </w:rPrChange>
          </w:rPr>
          <w:t>De små dråber kan hvirvle rundt i luften i flere timer</w:t>
        </w:r>
      </w:ins>
      <w:ins w:id="18" w:author="Thorkild I.A. Sørensen" w:date="2021-05-04T16:20:00Z">
        <w:r w:rsidRPr="00BE4772">
          <w:rPr>
            <w:rFonts w:ascii="Times New Roman" w:hAnsi="Times New Roman" w:cs="Times New Roman"/>
            <w:sz w:val="24"/>
            <w:szCs w:val="24"/>
            <w:highlight w:val="yellow"/>
            <w:rPrChange w:id="19" w:author="Christian Michel Sørup" w:date="2021-05-05T12:38:00Z">
              <w:rPr>
                <w:rFonts w:ascii="Times New Roman" w:hAnsi="Times New Roman" w:cs="Times New Roman"/>
                <w:sz w:val="24"/>
                <w:szCs w:val="24"/>
              </w:rPr>
            </w:rPrChange>
          </w:rPr>
          <w:t xml:space="preserve"> i et lukket rum</w:t>
        </w:r>
      </w:ins>
      <w:ins w:id="20" w:author="Thorkild I.A. Sørensen" w:date="2021-05-04T16:19:00Z">
        <w:r w:rsidRPr="00BE4772">
          <w:rPr>
            <w:rFonts w:ascii="Times New Roman" w:hAnsi="Times New Roman" w:cs="Times New Roman"/>
            <w:sz w:val="24"/>
            <w:szCs w:val="24"/>
            <w:highlight w:val="yellow"/>
            <w:rPrChange w:id="21" w:author="Christian Michel Sørup" w:date="2021-05-05T12:38:00Z">
              <w:rPr>
                <w:rFonts w:ascii="Times New Roman" w:hAnsi="Times New Roman" w:cs="Times New Roman"/>
                <w:sz w:val="24"/>
                <w:szCs w:val="24"/>
              </w:rPr>
            </w:rPrChange>
          </w:rPr>
          <w:t>, fordi de har en størrelse på under 5 mikrometer</w:t>
        </w:r>
      </w:ins>
      <w:ins w:id="22" w:author="Thorkild I.A. Sørensen" w:date="2021-05-04T16:20:00Z">
        <w:r w:rsidRPr="00BE4772">
          <w:rPr>
            <w:rFonts w:ascii="Times New Roman" w:hAnsi="Times New Roman" w:cs="Times New Roman"/>
            <w:sz w:val="24"/>
            <w:szCs w:val="24"/>
            <w:highlight w:val="yellow"/>
            <w:rPrChange w:id="23" w:author="Christian Michel Sørup" w:date="2021-05-05T12:38:00Z">
              <w:rPr>
                <w:rFonts w:ascii="Times New Roman" w:hAnsi="Times New Roman" w:cs="Times New Roman"/>
                <w:sz w:val="24"/>
                <w:szCs w:val="24"/>
              </w:rPr>
            </w:rPrChange>
          </w:rPr>
          <w:t>, og de opfanges ikke af mundbind ligesom</w:t>
        </w:r>
      </w:ins>
      <w:ins w:id="24" w:author="Thorkild I.A. Sørensen" w:date="2021-05-04T16:21:00Z">
        <w:r w:rsidRPr="00BE4772">
          <w:rPr>
            <w:rFonts w:ascii="Times New Roman" w:hAnsi="Times New Roman" w:cs="Times New Roman"/>
            <w:sz w:val="24"/>
            <w:szCs w:val="24"/>
            <w:highlight w:val="yellow"/>
            <w:rPrChange w:id="25" w:author="Christian Michel Sørup" w:date="2021-05-05T12:38:00Z">
              <w:rPr>
                <w:rFonts w:ascii="Times New Roman" w:hAnsi="Times New Roman" w:cs="Times New Roman"/>
                <w:sz w:val="24"/>
                <w:szCs w:val="24"/>
              </w:rPr>
            </w:rPrChange>
          </w:rPr>
          <w:t xml:space="preserve"> det heller ikke hjælper at holde afstand inde i rummet, hvis man vil undgå disse dråber</w:t>
        </w:r>
      </w:ins>
      <w:ins w:id="26" w:author="Thorkild I.A. Sørensen" w:date="2021-05-04T16:19:00Z">
        <w:r w:rsidRPr="00BE4772">
          <w:rPr>
            <w:rFonts w:ascii="Times New Roman" w:hAnsi="Times New Roman" w:cs="Times New Roman"/>
            <w:sz w:val="24"/>
            <w:szCs w:val="24"/>
            <w:highlight w:val="yellow"/>
            <w:rPrChange w:id="27" w:author="Christian Michel Sørup" w:date="2021-05-05T12:38:00Z">
              <w:rPr>
                <w:rFonts w:ascii="Times New Roman" w:hAnsi="Times New Roman" w:cs="Times New Roman"/>
                <w:sz w:val="24"/>
                <w:szCs w:val="24"/>
              </w:rPr>
            </w:rPrChange>
          </w:rPr>
          <w:t>.</w:t>
        </w:r>
        <w:r w:rsidRPr="00E020D6">
          <w:rPr>
            <w:rFonts w:ascii="Times New Roman" w:hAnsi="Times New Roman" w:cs="Times New Roman"/>
            <w:sz w:val="24"/>
            <w:szCs w:val="24"/>
          </w:rPr>
          <w:t xml:space="preserve"> </w:t>
        </w:r>
      </w:ins>
    </w:p>
    <w:p w14:paraId="1EA82A6C" w14:textId="77777777" w:rsidR="00297EEF" w:rsidRPr="00E020D6" w:rsidRDefault="00297EEF" w:rsidP="00297EEF">
      <w:pPr>
        <w:rPr>
          <w:rFonts w:ascii="Times New Roman" w:hAnsi="Times New Roman" w:cs="Times New Roman"/>
          <w:sz w:val="24"/>
          <w:szCs w:val="24"/>
        </w:rPr>
      </w:pPr>
    </w:p>
    <w:p w14:paraId="34702C21" w14:textId="0CD614AC" w:rsidR="00297EEF" w:rsidRPr="00E020D6" w:rsidRDefault="00297EEF" w:rsidP="00297EEF">
      <w:pPr>
        <w:rPr>
          <w:rFonts w:ascii="Times New Roman" w:hAnsi="Times New Roman" w:cs="Times New Roman"/>
          <w:sz w:val="24"/>
          <w:szCs w:val="24"/>
        </w:rPr>
      </w:pPr>
      <w:r>
        <w:rPr>
          <w:rFonts w:ascii="Times New Roman" w:hAnsi="Times New Roman" w:cs="Times New Roman"/>
          <w:sz w:val="24"/>
          <w:szCs w:val="24"/>
        </w:rPr>
        <w:t xml:space="preserve">Dog </w:t>
      </w:r>
      <w:r w:rsidRPr="00E020D6">
        <w:rPr>
          <w:rFonts w:ascii="Times New Roman" w:hAnsi="Times New Roman" w:cs="Times New Roman"/>
          <w:sz w:val="24"/>
          <w:szCs w:val="24"/>
        </w:rPr>
        <w:t xml:space="preserve">kan vira i dråberne ikke leve for evigt, hvorfor de, med tiden, </w:t>
      </w:r>
      <w:commentRangeStart w:id="28"/>
      <w:r w:rsidRPr="00E020D6">
        <w:rPr>
          <w:rFonts w:ascii="Times New Roman" w:hAnsi="Times New Roman" w:cs="Times New Roman"/>
          <w:sz w:val="24"/>
          <w:szCs w:val="24"/>
        </w:rPr>
        <w:t>deaktiverer.</w:t>
      </w:r>
      <w:commentRangeEnd w:id="28"/>
      <w:r>
        <w:rPr>
          <w:rStyle w:val="Kommentarhenvisning"/>
        </w:rPr>
        <w:commentReference w:id="28"/>
      </w:r>
      <w:r w:rsidRPr="00E020D6">
        <w:rPr>
          <w:rFonts w:ascii="Times New Roman" w:hAnsi="Times New Roman" w:cs="Times New Roman"/>
          <w:sz w:val="24"/>
          <w:szCs w:val="24"/>
        </w:rPr>
        <w:t xml:space="preserve"> </w:t>
      </w:r>
      <w:commentRangeEnd w:id="13"/>
      <w:r>
        <w:rPr>
          <w:rStyle w:val="Kommentarhenvisning"/>
        </w:rPr>
        <w:commentReference w:id="13"/>
      </w:r>
      <w:commentRangeEnd w:id="14"/>
      <w:r>
        <w:rPr>
          <w:rStyle w:val="Kommentarhenvisning"/>
        </w:rPr>
        <w:commentReference w:id="14"/>
      </w:r>
    </w:p>
    <w:p w14:paraId="16511F2E" w14:textId="13DE3A42" w:rsidR="00297EEF" w:rsidRPr="00E020D6" w:rsidDel="00A2084D" w:rsidRDefault="00297EEF" w:rsidP="00223B8A">
      <w:pPr>
        <w:rPr>
          <w:del w:id="29" w:author="Christian Michel Sørup" w:date="2021-05-05T12:45:00Z"/>
          <w:rFonts w:ascii="Times New Roman" w:hAnsi="Times New Roman" w:cs="Times New Roman"/>
          <w:sz w:val="24"/>
          <w:szCs w:val="24"/>
        </w:rPr>
      </w:pPr>
    </w:p>
    <w:p w14:paraId="55F43ACD" w14:textId="3851D2BA" w:rsidR="0009704F" w:rsidRPr="00E020D6" w:rsidRDefault="0009704F">
      <w:pPr>
        <w:rPr>
          <w:rFonts w:ascii="Times New Roman" w:hAnsi="Times New Roman" w:cs="Times New Roman"/>
          <w:sz w:val="24"/>
          <w:szCs w:val="24"/>
        </w:rPr>
      </w:pPr>
    </w:p>
    <w:p w14:paraId="537490D8" w14:textId="609BA0E4" w:rsidR="00AB3C67" w:rsidRPr="00E020D6" w:rsidRDefault="003C4FC9">
      <w:pPr>
        <w:rPr>
          <w:rFonts w:ascii="Times New Roman" w:hAnsi="Times New Roman" w:cs="Times New Roman"/>
          <w:sz w:val="24"/>
          <w:szCs w:val="24"/>
        </w:rPr>
      </w:pPr>
      <w:commentRangeStart w:id="30"/>
      <w:commentRangeStart w:id="31"/>
      <w:commentRangeStart w:id="32"/>
      <w:r w:rsidRPr="00E020D6">
        <w:rPr>
          <w:rFonts w:ascii="Times New Roman" w:hAnsi="Times New Roman" w:cs="Times New Roman"/>
          <w:sz w:val="24"/>
          <w:szCs w:val="24"/>
        </w:rPr>
        <w:t>Flere og flere forskere har anerkendt</w:t>
      </w:r>
      <w:r w:rsidR="00E020D6">
        <w:rPr>
          <w:rFonts w:ascii="Times New Roman" w:hAnsi="Times New Roman" w:cs="Times New Roman"/>
          <w:sz w:val="24"/>
          <w:szCs w:val="24"/>
        </w:rPr>
        <w:t>,</w:t>
      </w:r>
      <w:r w:rsidRPr="00E020D6">
        <w:rPr>
          <w:rFonts w:ascii="Times New Roman" w:hAnsi="Times New Roman" w:cs="Times New Roman"/>
          <w:sz w:val="24"/>
          <w:szCs w:val="24"/>
        </w:rPr>
        <w:t xml:space="preserve"> at smitte med COVID-19 typisk sker, når mennesker forsamles i lokaler, hvor luftskiftet er begrænset. </w:t>
      </w:r>
      <w:commentRangeEnd w:id="30"/>
      <w:r w:rsidR="002E46AC">
        <w:rPr>
          <w:rStyle w:val="Kommentarhenvisning"/>
        </w:rPr>
        <w:commentReference w:id="30"/>
      </w:r>
      <w:commentRangeEnd w:id="31"/>
      <w:r w:rsidR="00012C00">
        <w:rPr>
          <w:rStyle w:val="Kommentarhenvisning"/>
        </w:rPr>
        <w:commentReference w:id="31"/>
      </w:r>
      <w:commentRangeEnd w:id="32"/>
      <w:r w:rsidR="00954EAD">
        <w:rPr>
          <w:rStyle w:val="Kommentarhenvisning"/>
        </w:rPr>
        <w:commentReference w:id="32"/>
      </w:r>
      <w:r w:rsidR="0009704F" w:rsidRPr="00E020D6">
        <w:rPr>
          <w:rFonts w:ascii="Times New Roman" w:hAnsi="Times New Roman" w:cs="Times New Roman"/>
          <w:sz w:val="24"/>
          <w:szCs w:val="24"/>
        </w:rPr>
        <w:t>D</w:t>
      </w:r>
      <w:r w:rsidRPr="00E020D6">
        <w:rPr>
          <w:rFonts w:ascii="Times New Roman" w:hAnsi="Times New Roman" w:cs="Times New Roman"/>
          <w:sz w:val="24"/>
          <w:szCs w:val="24"/>
        </w:rPr>
        <w:t>en primære smittekilde med COVID-19 går</w:t>
      </w:r>
      <w:r w:rsidR="0009704F" w:rsidRPr="00E020D6">
        <w:rPr>
          <w:rFonts w:ascii="Times New Roman" w:hAnsi="Times New Roman" w:cs="Times New Roman"/>
          <w:sz w:val="24"/>
          <w:szCs w:val="24"/>
        </w:rPr>
        <w:t xml:space="preserve"> nemlig</w:t>
      </w:r>
      <w:r w:rsidRPr="00E020D6">
        <w:rPr>
          <w:rFonts w:ascii="Times New Roman" w:hAnsi="Times New Roman" w:cs="Times New Roman"/>
          <w:sz w:val="24"/>
          <w:szCs w:val="24"/>
        </w:rPr>
        <w:t xml:space="preserve"> gennem individets indånding af meget små dråber </w:t>
      </w:r>
      <w:r w:rsidR="0009704F" w:rsidRPr="00E020D6">
        <w:rPr>
          <w:rFonts w:ascii="Times New Roman" w:hAnsi="Times New Roman" w:cs="Times New Roman"/>
          <w:sz w:val="24"/>
          <w:szCs w:val="24"/>
        </w:rPr>
        <w:t xml:space="preserve">med </w:t>
      </w:r>
      <w:r w:rsidRPr="00E020D6">
        <w:rPr>
          <w:rFonts w:ascii="Times New Roman" w:hAnsi="Times New Roman" w:cs="Times New Roman"/>
          <w:sz w:val="24"/>
          <w:szCs w:val="24"/>
        </w:rPr>
        <w:t xml:space="preserve">vira; </w:t>
      </w:r>
    </w:p>
    <w:p w14:paraId="39E583F6" w14:textId="77777777" w:rsidR="00AB3C67" w:rsidRPr="00E020D6" w:rsidRDefault="00AB3C67">
      <w:pPr>
        <w:rPr>
          <w:rFonts w:ascii="Times New Roman" w:hAnsi="Times New Roman" w:cs="Times New Roman"/>
          <w:sz w:val="24"/>
          <w:szCs w:val="24"/>
        </w:rPr>
      </w:pPr>
    </w:p>
    <w:p w14:paraId="639E89F9" w14:textId="06C43CA7" w:rsidR="00E020D6" w:rsidRDefault="003C4FC9">
      <w:pPr>
        <w:rPr>
          <w:rFonts w:ascii="Times New Roman" w:hAnsi="Times New Roman" w:cs="Times New Roman"/>
          <w:sz w:val="24"/>
          <w:szCs w:val="24"/>
        </w:rPr>
      </w:pPr>
      <w:r w:rsidRPr="00E020D6">
        <w:rPr>
          <w:rFonts w:ascii="Times New Roman" w:hAnsi="Times New Roman" w:cs="Times New Roman"/>
          <w:sz w:val="24"/>
          <w:szCs w:val="24"/>
        </w:rPr>
        <w:lastRenderedPageBreak/>
        <w:t>Når man kender faren ved</w:t>
      </w:r>
      <w:r w:rsidR="0009704F" w:rsidRPr="00E020D6">
        <w:rPr>
          <w:rFonts w:ascii="Times New Roman" w:hAnsi="Times New Roman" w:cs="Times New Roman"/>
          <w:sz w:val="24"/>
          <w:szCs w:val="24"/>
        </w:rPr>
        <w:t>,</w:t>
      </w:r>
      <w:r w:rsidRPr="00E020D6">
        <w:rPr>
          <w:rFonts w:ascii="Times New Roman" w:hAnsi="Times New Roman" w:cs="Times New Roman"/>
          <w:sz w:val="24"/>
          <w:szCs w:val="24"/>
        </w:rPr>
        <w:t xml:space="preserve"> at viruspartikler kan hænge i luften, findes der heldigvis et billigt og effektivt værn mod smitte: grundig</w:t>
      </w:r>
      <w:r w:rsidR="0009704F" w:rsidRPr="00E020D6">
        <w:rPr>
          <w:rFonts w:ascii="Times New Roman" w:hAnsi="Times New Roman" w:cs="Times New Roman"/>
          <w:sz w:val="24"/>
          <w:szCs w:val="24"/>
        </w:rPr>
        <w:t xml:space="preserve"> udluftning</w:t>
      </w:r>
      <w:r w:rsidRPr="00E020D6">
        <w:rPr>
          <w:rFonts w:ascii="Times New Roman" w:hAnsi="Times New Roman" w:cs="Times New Roman"/>
          <w:sz w:val="24"/>
          <w:szCs w:val="24"/>
        </w:rPr>
        <w:t xml:space="preserve">. </w:t>
      </w:r>
    </w:p>
    <w:p w14:paraId="350457DF" w14:textId="78384958" w:rsidR="00AB3C67" w:rsidRPr="00E020D6" w:rsidRDefault="003C4FC9">
      <w:pPr>
        <w:rPr>
          <w:rFonts w:ascii="Times New Roman" w:hAnsi="Times New Roman" w:cs="Times New Roman"/>
          <w:sz w:val="24"/>
          <w:szCs w:val="24"/>
        </w:rPr>
      </w:pPr>
      <w:r w:rsidRPr="00E020D6">
        <w:rPr>
          <w:rFonts w:ascii="Times New Roman" w:hAnsi="Times New Roman" w:cs="Times New Roman"/>
          <w:sz w:val="24"/>
          <w:szCs w:val="24"/>
        </w:rPr>
        <w:t xml:space="preserve">Dette budskab har </w:t>
      </w:r>
      <w:r w:rsidR="0009704F" w:rsidRPr="00E020D6">
        <w:rPr>
          <w:rFonts w:ascii="Times New Roman" w:hAnsi="Times New Roman" w:cs="Times New Roman"/>
          <w:sz w:val="24"/>
          <w:szCs w:val="24"/>
        </w:rPr>
        <w:t>p</w:t>
      </w:r>
      <w:r w:rsidRPr="00E020D6">
        <w:rPr>
          <w:rFonts w:ascii="Times New Roman" w:hAnsi="Times New Roman" w:cs="Times New Roman"/>
          <w:sz w:val="24"/>
          <w:szCs w:val="24"/>
        </w:rPr>
        <w:t xml:space="preserve">rofessor emeritus Ian </w:t>
      </w:r>
      <w:proofErr w:type="spellStart"/>
      <w:r w:rsidRPr="00E020D6">
        <w:rPr>
          <w:rFonts w:ascii="Times New Roman" w:hAnsi="Times New Roman" w:cs="Times New Roman"/>
          <w:sz w:val="24"/>
          <w:szCs w:val="24"/>
        </w:rPr>
        <w:t>Colbeck</w:t>
      </w:r>
      <w:proofErr w:type="spellEnd"/>
      <w:r w:rsidRPr="00E020D6">
        <w:rPr>
          <w:rFonts w:ascii="Times New Roman" w:hAnsi="Times New Roman" w:cs="Times New Roman"/>
          <w:sz w:val="24"/>
          <w:szCs w:val="24"/>
        </w:rPr>
        <w:t xml:space="preserve"> </w:t>
      </w:r>
      <w:hyperlink r:id="rId12" w:history="1">
        <w:r w:rsidRPr="00E020D6">
          <w:rPr>
            <w:rStyle w:val="Hyperlink"/>
            <w:rFonts w:ascii="Times New Roman" w:hAnsi="Times New Roman" w:cs="Times New Roman"/>
            <w:sz w:val="24"/>
            <w:szCs w:val="24"/>
          </w:rPr>
          <w:t xml:space="preserve">tidligere fremhævet </w:t>
        </w:r>
        <w:r w:rsidR="00E020D6" w:rsidRPr="00E020D6">
          <w:rPr>
            <w:rStyle w:val="Hyperlink"/>
            <w:rFonts w:ascii="Times New Roman" w:hAnsi="Times New Roman" w:cs="Times New Roman"/>
            <w:sz w:val="24"/>
            <w:szCs w:val="24"/>
          </w:rPr>
          <w:t xml:space="preserve">her </w:t>
        </w:r>
        <w:r w:rsidRPr="00E020D6">
          <w:rPr>
            <w:rStyle w:val="Hyperlink"/>
            <w:rFonts w:ascii="Times New Roman" w:hAnsi="Times New Roman" w:cs="Times New Roman"/>
            <w:sz w:val="24"/>
            <w:szCs w:val="24"/>
          </w:rPr>
          <w:t>på Forskerzonen</w:t>
        </w:r>
      </w:hyperlink>
      <w:r w:rsidR="00E020D6">
        <w:rPr>
          <w:rFonts w:ascii="Times New Roman" w:hAnsi="Times New Roman" w:cs="Times New Roman"/>
          <w:sz w:val="24"/>
          <w:szCs w:val="24"/>
        </w:rPr>
        <w:t>,</w:t>
      </w:r>
      <w:r w:rsidRPr="00E020D6">
        <w:rPr>
          <w:rFonts w:ascii="Times New Roman" w:hAnsi="Times New Roman" w:cs="Times New Roman"/>
          <w:sz w:val="24"/>
          <w:szCs w:val="24"/>
        </w:rPr>
        <w:t xml:space="preserve"> og </w:t>
      </w:r>
      <w:r w:rsidR="00E020D6">
        <w:rPr>
          <w:rFonts w:ascii="Times New Roman" w:hAnsi="Times New Roman" w:cs="Times New Roman"/>
          <w:sz w:val="24"/>
          <w:szCs w:val="24"/>
        </w:rPr>
        <w:t xml:space="preserve">det er </w:t>
      </w:r>
      <w:r w:rsidRPr="00E020D6">
        <w:rPr>
          <w:rFonts w:ascii="Times New Roman" w:hAnsi="Times New Roman" w:cs="Times New Roman"/>
          <w:sz w:val="24"/>
          <w:szCs w:val="24"/>
        </w:rPr>
        <w:t>et råd</w:t>
      </w:r>
      <w:r w:rsidR="00E020D6">
        <w:rPr>
          <w:rFonts w:ascii="Times New Roman" w:hAnsi="Times New Roman" w:cs="Times New Roman"/>
          <w:sz w:val="24"/>
          <w:szCs w:val="24"/>
        </w:rPr>
        <w:t>,</w:t>
      </w:r>
      <w:r w:rsidRPr="00E020D6">
        <w:rPr>
          <w:rFonts w:ascii="Times New Roman" w:hAnsi="Times New Roman" w:cs="Times New Roman"/>
          <w:sz w:val="24"/>
          <w:szCs w:val="24"/>
        </w:rPr>
        <w:t xml:space="preserve"> vi får nemmere ved at følge i takt med</w:t>
      </w:r>
      <w:r w:rsidR="00E020D6">
        <w:rPr>
          <w:rFonts w:ascii="Times New Roman" w:hAnsi="Times New Roman" w:cs="Times New Roman"/>
          <w:sz w:val="24"/>
          <w:szCs w:val="24"/>
        </w:rPr>
        <w:t>,</w:t>
      </w:r>
      <w:r w:rsidRPr="00E020D6">
        <w:rPr>
          <w:rFonts w:ascii="Times New Roman" w:hAnsi="Times New Roman" w:cs="Times New Roman"/>
          <w:sz w:val="24"/>
          <w:szCs w:val="24"/>
        </w:rPr>
        <w:t xml:space="preserve"> at vejret bliver bedre. </w:t>
      </w:r>
    </w:p>
    <w:p w14:paraId="02ABE83F" w14:textId="77777777" w:rsidR="00AB3C67" w:rsidRPr="00E020D6" w:rsidRDefault="00AB3C67">
      <w:pPr>
        <w:rPr>
          <w:rFonts w:ascii="Times New Roman" w:hAnsi="Times New Roman" w:cs="Times New Roman"/>
          <w:sz w:val="24"/>
          <w:szCs w:val="24"/>
        </w:rPr>
      </w:pPr>
    </w:p>
    <w:p w14:paraId="1DA6921B" w14:textId="4D76AE18" w:rsidR="00E020D6" w:rsidRDefault="00A7309C">
      <w:pPr>
        <w:rPr>
          <w:rFonts w:ascii="Times New Roman" w:hAnsi="Times New Roman" w:cs="Times New Roman"/>
          <w:sz w:val="24"/>
          <w:szCs w:val="24"/>
        </w:rPr>
      </w:pPr>
      <w:r w:rsidRPr="00E020D6">
        <w:rPr>
          <w:rFonts w:ascii="Times New Roman" w:hAnsi="Times New Roman" w:cs="Times New Roman"/>
          <w:sz w:val="24"/>
          <w:szCs w:val="24"/>
        </w:rPr>
        <w:t>Anbefalinger om v</w:t>
      </w:r>
      <w:r w:rsidR="003C4FC9" w:rsidRPr="00E020D6">
        <w:rPr>
          <w:rFonts w:ascii="Times New Roman" w:hAnsi="Times New Roman" w:cs="Times New Roman"/>
          <w:sz w:val="24"/>
          <w:szCs w:val="24"/>
        </w:rPr>
        <w:t>entilation</w:t>
      </w:r>
      <w:r w:rsidRPr="00E020D6">
        <w:rPr>
          <w:rFonts w:ascii="Times New Roman" w:hAnsi="Times New Roman" w:cs="Times New Roman"/>
          <w:sz w:val="24"/>
          <w:szCs w:val="24"/>
        </w:rPr>
        <w:t xml:space="preserve"> og udluftning</w:t>
      </w:r>
      <w:r w:rsidR="003C4FC9" w:rsidRPr="00E020D6">
        <w:rPr>
          <w:rFonts w:ascii="Times New Roman" w:hAnsi="Times New Roman" w:cs="Times New Roman"/>
          <w:sz w:val="24"/>
          <w:szCs w:val="24"/>
        </w:rPr>
        <w:t xml:space="preserve"> </w:t>
      </w:r>
      <w:bookmarkStart w:id="33" w:name="_GoBack"/>
      <w:bookmarkEnd w:id="33"/>
      <w:del w:id="34" w:author="Christian Michel Sørup" w:date="2021-05-06T09:22:00Z">
        <w:r w:rsidRPr="00E020D6" w:rsidDel="00740860">
          <w:rPr>
            <w:rFonts w:ascii="Times New Roman" w:hAnsi="Times New Roman" w:cs="Times New Roman"/>
            <w:sz w:val="24"/>
            <w:szCs w:val="24"/>
          </w:rPr>
          <w:delText>inden</w:delText>
        </w:r>
        <w:r w:rsidR="00954EAD" w:rsidDel="00740860">
          <w:rPr>
            <w:rFonts w:ascii="Times New Roman" w:hAnsi="Times New Roman" w:cs="Times New Roman"/>
            <w:sz w:val="24"/>
            <w:szCs w:val="24"/>
          </w:rPr>
          <w:delText xml:space="preserve"> </w:delText>
        </w:r>
        <w:r w:rsidRPr="00E020D6" w:rsidDel="00740860">
          <w:rPr>
            <w:rFonts w:ascii="Times New Roman" w:hAnsi="Times New Roman" w:cs="Times New Roman"/>
            <w:sz w:val="24"/>
            <w:szCs w:val="24"/>
          </w:rPr>
          <w:delText xml:space="preserve">døre </w:delText>
        </w:r>
      </w:del>
      <w:r w:rsidR="003C4FC9" w:rsidRPr="00E020D6">
        <w:rPr>
          <w:rFonts w:ascii="Times New Roman" w:hAnsi="Times New Roman" w:cs="Times New Roman"/>
          <w:sz w:val="24"/>
          <w:szCs w:val="24"/>
        </w:rPr>
        <w:t xml:space="preserve">er også at finde </w:t>
      </w:r>
      <w:r w:rsidRPr="00E020D6">
        <w:rPr>
          <w:rFonts w:ascii="Times New Roman" w:hAnsi="Times New Roman" w:cs="Times New Roman"/>
          <w:sz w:val="24"/>
          <w:szCs w:val="24"/>
        </w:rPr>
        <w:t xml:space="preserve">i kapitel 4.3 </w:t>
      </w:r>
      <w:r w:rsidR="003C4FC9" w:rsidRPr="00E020D6">
        <w:rPr>
          <w:rFonts w:ascii="Times New Roman" w:hAnsi="Times New Roman" w:cs="Times New Roman"/>
          <w:sz w:val="24"/>
          <w:szCs w:val="24"/>
        </w:rPr>
        <w:t xml:space="preserve">på </w:t>
      </w:r>
      <w:hyperlink r:id="rId13">
        <w:r w:rsidR="003C4FC9" w:rsidRPr="00E020D6">
          <w:rPr>
            <w:rStyle w:val="Hyperlink"/>
            <w:rFonts w:ascii="Times New Roman" w:hAnsi="Times New Roman" w:cs="Times New Roman"/>
            <w:sz w:val="24"/>
            <w:szCs w:val="24"/>
          </w:rPr>
          <w:t>Sundhedsstyrelsens anbefalinger til forebyggelse af smitte</w:t>
        </w:r>
      </w:hyperlink>
      <w:r w:rsidR="003C4FC9" w:rsidRPr="00E020D6">
        <w:rPr>
          <w:rFonts w:ascii="Times New Roman" w:hAnsi="Times New Roman" w:cs="Times New Roman"/>
          <w:sz w:val="24"/>
          <w:szCs w:val="24"/>
        </w:rPr>
        <w:t xml:space="preserve">, om end vi mener, at det ikke har fyldt tilstrækkeligt i den offentlige debat. </w:t>
      </w:r>
    </w:p>
    <w:p w14:paraId="20ABB28F" w14:textId="506E855B" w:rsidR="00E020D6" w:rsidRDefault="003C4FC9">
      <w:pPr>
        <w:rPr>
          <w:rFonts w:ascii="Times New Roman" w:hAnsi="Times New Roman" w:cs="Times New Roman"/>
          <w:sz w:val="24"/>
          <w:szCs w:val="24"/>
        </w:rPr>
      </w:pPr>
      <w:r w:rsidRPr="00E020D6">
        <w:rPr>
          <w:rFonts w:ascii="Times New Roman" w:hAnsi="Times New Roman" w:cs="Times New Roman"/>
          <w:sz w:val="24"/>
          <w:szCs w:val="24"/>
        </w:rPr>
        <w:t xml:space="preserve">Sundhedsstyrelsens råd er ret generelle: skab gennemtræk i 5-10 minutter 4-5 gange dagligt, dog oftere hvis man er flere samlet </w:t>
      </w:r>
      <w:r w:rsidR="0009704F" w:rsidRPr="00E020D6">
        <w:rPr>
          <w:rFonts w:ascii="Times New Roman" w:hAnsi="Times New Roman" w:cs="Times New Roman"/>
          <w:sz w:val="24"/>
          <w:szCs w:val="24"/>
        </w:rPr>
        <w:t xml:space="preserve">af længere varighed </w:t>
      </w:r>
      <w:r w:rsidRPr="00E020D6">
        <w:rPr>
          <w:rFonts w:ascii="Times New Roman" w:hAnsi="Times New Roman" w:cs="Times New Roman"/>
          <w:sz w:val="24"/>
          <w:szCs w:val="24"/>
        </w:rPr>
        <w:t xml:space="preserve">i et rum. </w:t>
      </w:r>
    </w:p>
    <w:p w14:paraId="17F97163" w14:textId="5F6F5CB8" w:rsidR="00AB3C67" w:rsidRPr="00E020D6" w:rsidRDefault="003C4FC9">
      <w:pPr>
        <w:rPr>
          <w:rFonts w:ascii="Times New Roman" w:hAnsi="Times New Roman" w:cs="Times New Roman"/>
          <w:sz w:val="24"/>
          <w:szCs w:val="24"/>
        </w:rPr>
      </w:pPr>
      <w:r w:rsidRPr="00E020D6">
        <w:rPr>
          <w:rFonts w:ascii="Times New Roman" w:hAnsi="Times New Roman" w:cs="Times New Roman"/>
          <w:sz w:val="24"/>
          <w:szCs w:val="24"/>
        </w:rPr>
        <w:t>Men hvad hvis rummet er lille? Gør det forskel</w:t>
      </w:r>
      <w:r w:rsidR="00E020D6">
        <w:rPr>
          <w:rFonts w:ascii="Times New Roman" w:hAnsi="Times New Roman" w:cs="Times New Roman"/>
          <w:sz w:val="24"/>
          <w:szCs w:val="24"/>
        </w:rPr>
        <w:t>,</w:t>
      </w:r>
      <w:r w:rsidRPr="00E020D6">
        <w:rPr>
          <w:rFonts w:ascii="Times New Roman" w:hAnsi="Times New Roman" w:cs="Times New Roman"/>
          <w:sz w:val="24"/>
          <w:szCs w:val="24"/>
        </w:rPr>
        <w:t xml:space="preserve"> om man bærer mundbind? Må </w:t>
      </w:r>
      <w:r w:rsidR="00E020D6">
        <w:rPr>
          <w:rFonts w:ascii="Times New Roman" w:hAnsi="Times New Roman" w:cs="Times New Roman"/>
          <w:sz w:val="24"/>
          <w:szCs w:val="24"/>
        </w:rPr>
        <w:t>man</w:t>
      </w:r>
      <w:r w:rsidRPr="00E020D6">
        <w:rPr>
          <w:rFonts w:ascii="Times New Roman" w:hAnsi="Times New Roman" w:cs="Times New Roman"/>
          <w:sz w:val="24"/>
          <w:szCs w:val="24"/>
        </w:rPr>
        <w:t xml:space="preserve"> bryde ud i sang i lokalet</w:t>
      </w:r>
      <w:r w:rsidR="00E020D6">
        <w:rPr>
          <w:rFonts w:ascii="Times New Roman" w:hAnsi="Times New Roman" w:cs="Times New Roman"/>
          <w:sz w:val="24"/>
          <w:szCs w:val="24"/>
        </w:rPr>
        <w:t>,</w:t>
      </w:r>
      <w:r w:rsidRPr="00E020D6">
        <w:rPr>
          <w:rFonts w:ascii="Times New Roman" w:hAnsi="Times New Roman" w:cs="Times New Roman"/>
          <w:sz w:val="24"/>
          <w:szCs w:val="24"/>
        </w:rPr>
        <w:t xml:space="preserve"> eller skal </w:t>
      </w:r>
      <w:r w:rsidR="00E020D6">
        <w:rPr>
          <w:rFonts w:ascii="Times New Roman" w:hAnsi="Times New Roman" w:cs="Times New Roman"/>
          <w:sz w:val="24"/>
          <w:szCs w:val="24"/>
        </w:rPr>
        <w:t>man</w:t>
      </w:r>
      <w:r w:rsidRPr="00E020D6">
        <w:rPr>
          <w:rFonts w:ascii="Times New Roman" w:hAnsi="Times New Roman" w:cs="Times New Roman"/>
          <w:sz w:val="24"/>
          <w:szCs w:val="24"/>
        </w:rPr>
        <w:t xml:space="preserve"> helst tale i et lavt toneleje? </w:t>
      </w:r>
    </w:p>
    <w:p w14:paraId="41F6CC3B" w14:textId="77777777" w:rsidR="00223B8A" w:rsidRPr="00E020D6" w:rsidRDefault="00223B8A">
      <w:pPr>
        <w:rPr>
          <w:rFonts w:ascii="Times New Roman" w:hAnsi="Times New Roman" w:cs="Times New Roman"/>
          <w:sz w:val="24"/>
          <w:szCs w:val="24"/>
        </w:rPr>
      </w:pPr>
    </w:p>
    <w:p w14:paraId="08DDB355" w14:textId="4707CBE5" w:rsidR="00E020D6" w:rsidRDefault="00223B8A">
      <w:pPr>
        <w:rPr>
          <w:rFonts w:ascii="Times New Roman" w:hAnsi="Times New Roman" w:cs="Times New Roman"/>
          <w:sz w:val="24"/>
          <w:szCs w:val="24"/>
        </w:rPr>
      </w:pPr>
      <w:r w:rsidRPr="00E020D6">
        <w:rPr>
          <w:rFonts w:ascii="Times New Roman" w:hAnsi="Times New Roman" w:cs="Times New Roman"/>
          <w:sz w:val="24"/>
          <w:szCs w:val="24"/>
        </w:rPr>
        <w:t>Her melder spørgsmålet sig: Hvordan kan vi være sikre på, at ventilation kombineret med initiativer såsom mundbind, afspritning af hænder og aktivitet i lokalet (</w:t>
      </w:r>
      <w:r w:rsidR="00E020D6">
        <w:rPr>
          <w:rFonts w:ascii="Times New Roman" w:hAnsi="Times New Roman" w:cs="Times New Roman"/>
          <w:sz w:val="24"/>
          <w:szCs w:val="24"/>
        </w:rPr>
        <w:t>f.eks.</w:t>
      </w:r>
      <w:r w:rsidRPr="00E020D6">
        <w:rPr>
          <w:rFonts w:ascii="Times New Roman" w:hAnsi="Times New Roman" w:cs="Times New Roman"/>
          <w:sz w:val="24"/>
          <w:szCs w:val="24"/>
        </w:rPr>
        <w:t xml:space="preserve"> sangundervisning, sport eller blot alm</w:t>
      </w:r>
      <w:r w:rsidR="00E020D6">
        <w:rPr>
          <w:rFonts w:ascii="Times New Roman" w:hAnsi="Times New Roman" w:cs="Times New Roman"/>
          <w:sz w:val="24"/>
          <w:szCs w:val="24"/>
        </w:rPr>
        <w:t>indelig</w:t>
      </w:r>
      <w:r w:rsidRPr="00E020D6">
        <w:rPr>
          <w:rFonts w:ascii="Times New Roman" w:hAnsi="Times New Roman" w:cs="Times New Roman"/>
          <w:sz w:val="24"/>
          <w:szCs w:val="24"/>
        </w:rPr>
        <w:t xml:space="preserve"> undervisning ved tavle) er tilstrækkelig for at holde smitten nede? </w:t>
      </w:r>
    </w:p>
    <w:p w14:paraId="3405BA2B" w14:textId="3C357EFF" w:rsidR="00223B8A" w:rsidRPr="00E020D6" w:rsidRDefault="00223B8A">
      <w:pPr>
        <w:rPr>
          <w:rFonts w:ascii="Times New Roman" w:hAnsi="Times New Roman" w:cs="Times New Roman"/>
          <w:sz w:val="24"/>
          <w:szCs w:val="24"/>
        </w:rPr>
      </w:pPr>
      <w:r w:rsidRPr="00E020D6">
        <w:rPr>
          <w:rFonts w:ascii="Times New Roman" w:hAnsi="Times New Roman" w:cs="Times New Roman"/>
          <w:sz w:val="24"/>
          <w:szCs w:val="24"/>
        </w:rPr>
        <w:t>Her bliver vi nødt til at ty til matematisk modellering og det dykker vi dybere ned i nu.</w:t>
      </w:r>
    </w:p>
    <w:p w14:paraId="577F94CB" w14:textId="77777777" w:rsidR="00A7309C" w:rsidRPr="00E020D6" w:rsidRDefault="00A7309C">
      <w:pPr>
        <w:rPr>
          <w:rFonts w:ascii="Times New Roman" w:hAnsi="Times New Roman" w:cs="Times New Roman"/>
          <w:sz w:val="24"/>
          <w:szCs w:val="24"/>
        </w:rPr>
      </w:pPr>
    </w:p>
    <w:p w14:paraId="2FD2D392" w14:textId="5BABCF51" w:rsidR="00860BC8" w:rsidRPr="00E020D6" w:rsidRDefault="003C4FC9">
      <w:pPr>
        <w:rPr>
          <w:rFonts w:ascii="Times New Roman" w:hAnsi="Times New Roman" w:cs="Times New Roman"/>
          <w:sz w:val="24"/>
          <w:szCs w:val="24"/>
        </w:rPr>
      </w:pPr>
      <w:commentRangeStart w:id="35"/>
      <w:commentRangeStart w:id="36"/>
      <w:r w:rsidRPr="00E020D6">
        <w:rPr>
          <w:rFonts w:ascii="Times New Roman" w:hAnsi="Times New Roman" w:cs="Times New Roman"/>
          <w:sz w:val="24"/>
          <w:szCs w:val="24"/>
        </w:rPr>
        <w:t>Præcis</w:t>
      </w:r>
      <w:r w:rsidR="00E020D6">
        <w:rPr>
          <w:rFonts w:ascii="Times New Roman" w:hAnsi="Times New Roman" w:cs="Times New Roman"/>
          <w:sz w:val="24"/>
          <w:szCs w:val="24"/>
        </w:rPr>
        <w:t>,</w:t>
      </w:r>
      <w:r w:rsidRPr="00E020D6">
        <w:rPr>
          <w:rFonts w:ascii="Times New Roman" w:hAnsi="Times New Roman" w:cs="Times New Roman"/>
          <w:sz w:val="24"/>
          <w:szCs w:val="24"/>
        </w:rPr>
        <w:t xml:space="preserve"> hvor stor effekt ventilation har – herunder om det er nok til at reducere smitterisikoen ned til noget, der minder om at være udenfor – er fortsat ubekendt</w:t>
      </w:r>
      <w:commentRangeEnd w:id="35"/>
      <w:r w:rsidR="0009704F" w:rsidRPr="00E020D6">
        <w:rPr>
          <w:rStyle w:val="Kommentarhenvisning"/>
          <w:rFonts w:ascii="Times New Roman" w:hAnsi="Times New Roman" w:cs="Times New Roman"/>
          <w:sz w:val="24"/>
          <w:szCs w:val="24"/>
        </w:rPr>
        <w:commentReference w:id="35"/>
      </w:r>
      <w:commentRangeEnd w:id="36"/>
      <w:r w:rsidR="00B80FD5">
        <w:rPr>
          <w:rStyle w:val="Kommentarhenvisning"/>
        </w:rPr>
        <w:commentReference w:id="36"/>
      </w:r>
      <w:r w:rsidRPr="00E020D6">
        <w:rPr>
          <w:rFonts w:ascii="Times New Roman" w:hAnsi="Times New Roman" w:cs="Times New Roman"/>
          <w:sz w:val="24"/>
          <w:szCs w:val="24"/>
        </w:rPr>
        <w:t xml:space="preserve">. </w:t>
      </w:r>
      <w:r w:rsidR="00954EAD" w:rsidRPr="00BE4772">
        <w:rPr>
          <w:rFonts w:ascii="Times New Roman" w:hAnsi="Times New Roman" w:cs="Times New Roman"/>
          <w:sz w:val="24"/>
          <w:szCs w:val="24"/>
          <w:highlight w:val="yellow"/>
        </w:rPr>
        <w:t>Det skal modellen bruges til at finde ud af.</w:t>
      </w:r>
      <w:r w:rsidR="00954EAD">
        <w:rPr>
          <w:rFonts w:ascii="Times New Roman" w:hAnsi="Times New Roman" w:cs="Times New Roman"/>
          <w:sz w:val="24"/>
          <w:szCs w:val="24"/>
        </w:rPr>
        <w:t xml:space="preserve"> </w:t>
      </w:r>
      <w:r w:rsidRPr="00E020D6">
        <w:rPr>
          <w:rFonts w:ascii="Times New Roman" w:hAnsi="Times New Roman" w:cs="Times New Roman"/>
          <w:sz w:val="24"/>
          <w:szCs w:val="24"/>
        </w:rPr>
        <w:t xml:space="preserve"> </w:t>
      </w:r>
    </w:p>
    <w:p w14:paraId="356319ED" w14:textId="77777777" w:rsidR="00546BFD" w:rsidRPr="00E020D6" w:rsidRDefault="00546BFD">
      <w:pPr>
        <w:rPr>
          <w:rFonts w:ascii="Times New Roman" w:hAnsi="Times New Roman" w:cs="Times New Roman"/>
          <w:sz w:val="24"/>
          <w:szCs w:val="24"/>
        </w:rPr>
      </w:pPr>
    </w:p>
    <w:p w14:paraId="37C7774D" w14:textId="331460D0" w:rsidR="00AB3C67" w:rsidRPr="00E020D6" w:rsidRDefault="003C4FC9">
      <w:pPr>
        <w:rPr>
          <w:rFonts w:ascii="Times New Roman" w:hAnsi="Times New Roman" w:cs="Times New Roman"/>
          <w:b/>
          <w:bCs/>
          <w:sz w:val="24"/>
          <w:szCs w:val="24"/>
        </w:rPr>
      </w:pPr>
      <w:r w:rsidRPr="00E020D6">
        <w:rPr>
          <w:rFonts w:ascii="Times New Roman" w:hAnsi="Times New Roman" w:cs="Times New Roman"/>
          <w:b/>
          <w:bCs/>
          <w:sz w:val="24"/>
          <w:szCs w:val="24"/>
        </w:rPr>
        <w:t>Ekspertgruppens matematiske modeller</w:t>
      </w:r>
    </w:p>
    <w:p w14:paraId="7A388BC7" w14:textId="77777777" w:rsidR="00AB3C67" w:rsidRPr="00E020D6" w:rsidRDefault="003C4FC9">
      <w:pPr>
        <w:spacing w:after="160" w:line="259" w:lineRule="auto"/>
        <w:rPr>
          <w:rFonts w:ascii="Times New Roman" w:hAnsi="Times New Roman" w:cs="Times New Roman"/>
          <w:sz w:val="24"/>
          <w:szCs w:val="24"/>
        </w:rPr>
      </w:pPr>
      <w:r w:rsidRPr="00E020D6">
        <w:rPr>
          <w:rFonts w:ascii="Times New Roman" w:hAnsi="Times New Roman" w:cs="Times New Roman"/>
          <w:sz w:val="24"/>
          <w:szCs w:val="24"/>
        </w:rPr>
        <w:t xml:space="preserve">De matematiske modeller, som regeringen rådes ud fra, bygger på opdateret viden om epidemiens forløb og natur. </w:t>
      </w:r>
    </w:p>
    <w:p w14:paraId="63044B92" w14:textId="23FFB080" w:rsidR="00E020D6" w:rsidRDefault="003C4FC9">
      <w:pPr>
        <w:spacing w:after="160" w:line="259" w:lineRule="auto"/>
        <w:rPr>
          <w:rFonts w:ascii="Times New Roman" w:hAnsi="Times New Roman" w:cs="Times New Roman"/>
          <w:sz w:val="24"/>
          <w:szCs w:val="24"/>
        </w:rPr>
      </w:pPr>
      <w:r w:rsidRPr="00E020D6">
        <w:rPr>
          <w:rFonts w:ascii="Times New Roman" w:hAnsi="Times New Roman" w:cs="Times New Roman"/>
          <w:sz w:val="24"/>
          <w:szCs w:val="24"/>
        </w:rPr>
        <w:t>Modellerne tillader kvantificering af resultaterne ud fra mulige genåbningsscenarier. Men de bygger på – og er nødt til at bygge på – en række antagelser, hvorfor nøjagtigheden af resultaterne skal betragtes inden</w:t>
      </w:r>
      <w:r w:rsidR="00A7309C" w:rsidRPr="00E020D6">
        <w:rPr>
          <w:rFonts w:ascii="Times New Roman" w:hAnsi="Times New Roman" w:cs="Times New Roman"/>
          <w:sz w:val="24"/>
          <w:szCs w:val="24"/>
        </w:rPr>
        <w:t xml:space="preserve"> </w:t>
      </w:r>
      <w:r w:rsidRPr="00E020D6">
        <w:rPr>
          <w:rFonts w:ascii="Times New Roman" w:hAnsi="Times New Roman" w:cs="Times New Roman"/>
          <w:sz w:val="24"/>
          <w:szCs w:val="24"/>
        </w:rPr>
        <w:t xml:space="preserve">for </w:t>
      </w:r>
      <w:r w:rsidR="003C1F75">
        <w:rPr>
          <w:rFonts w:ascii="Times New Roman" w:hAnsi="Times New Roman" w:cs="Times New Roman"/>
          <w:sz w:val="24"/>
          <w:szCs w:val="24"/>
        </w:rPr>
        <w:t xml:space="preserve">en </w:t>
      </w:r>
      <w:r w:rsidRPr="00E020D6">
        <w:rPr>
          <w:rFonts w:ascii="Times New Roman" w:hAnsi="Times New Roman" w:cs="Times New Roman"/>
          <w:sz w:val="24"/>
          <w:szCs w:val="24"/>
        </w:rPr>
        <w:t>giv</w:t>
      </w:r>
      <w:r w:rsidR="003C1F75">
        <w:rPr>
          <w:rFonts w:ascii="Times New Roman" w:hAnsi="Times New Roman" w:cs="Times New Roman"/>
          <w:sz w:val="24"/>
          <w:szCs w:val="24"/>
        </w:rPr>
        <w:t>e</w:t>
      </w:r>
      <w:r w:rsidRPr="00E020D6">
        <w:rPr>
          <w:rFonts w:ascii="Times New Roman" w:hAnsi="Times New Roman" w:cs="Times New Roman"/>
          <w:sz w:val="24"/>
          <w:szCs w:val="24"/>
        </w:rPr>
        <w:t>n statistisk usikkerhedsmargin</w:t>
      </w:r>
      <w:r w:rsidR="00EC6B68" w:rsidRPr="00E020D6">
        <w:rPr>
          <w:rFonts w:ascii="Times New Roman" w:hAnsi="Times New Roman" w:cs="Times New Roman"/>
          <w:sz w:val="24"/>
          <w:szCs w:val="24"/>
        </w:rPr>
        <w:t xml:space="preserve">. </w:t>
      </w:r>
    </w:p>
    <w:p w14:paraId="66574415" w14:textId="4F6F79BD" w:rsidR="00AB3C67" w:rsidRPr="00E020D6" w:rsidRDefault="00EC6B68">
      <w:pPr>
        <w:spacing w:after="160" w:line="259" w:lineRule="auto"/>
        <w:rPr>
          <w:rFonts w:ascii="Times New Roman" w:hAnsi="Times New Roman" w:cs="Times New Roman"/>
          <w:sz w:val="24"/>
          <w:szCs w:val="24"/>
        </w:rPr>
      </w:pPr>
      <w:r w:rsidRPr="00E020D6">
        <w:rPr>
          <w:rFonts w:ascii="Times New Roman" w:hAnsi="Times New Roman" w:cs="Times New Roman"/>
          <w:sz w:val="24"/>
          <w:szCs w:val="24"/>
        </w:rPr>
        <w:t>En usikkerhedsmargin</w:t>
      </w:r>
      <w:r w:rsidR="00E020D6">
        <w:rPr>
          <w:rFonts w:ascii="Times New Roman" w:hAnsi="Times New Roman" w:cs="Times New Roman"/>
          <w:sz w:val="24"/>
          <w:szCs w:val="24"/>
        </w:rPr>
        <w:t>,</w:t>
      </w:r>
      <w:r w:rsidR="00A7309C" w:rsidRPr="00E020D6">
        <w:rPr>
          <w:rFonts w:ascii="Times New Roman" w:hAnsi="Times New Roman" w:cs="Times New Roman"/>
          <w:sz w:val="24"/>
          <w:szCs w:val="24"/>
        </w:rPr>
        <w:t xml:space="preserve"> som kan være </w:t>
      </w:r>
      <w:r w:rsidR="00D56D3E" w:rsidRPr="00E020D6">
        <w:rPr>
          <w:rFonts w:ascii="Times New Roman" w:hAnsi="Times New Roman" w:cs="Times New Roman"/>
          <w:sz w:val="24"/>
          <w:szCs w:val="24"/>
        </w:rPr>
        <w:t>så</w:t>
      </w:r>
      <w:r w:rsidR="00A7309C" w:rsidRPr="00E020D6">
        <w:rPr>
          <w:rFonts w:ascii="Times New Roman" w:hAnsi="Times New Roman" w:cs="Times New Roman"/>
          <w:sz w:val="24"/>
          <w:szCs w:val="24"/>
        </w:rPr>
        <w:t xml:space="preserve"> stor</w:t>
      </w:r>
      <w:r w:rsidR="00D56D3E" w:rsidRPr="00E020D6">
        <w:rPr>
          <w:rFonts w:ascii="Times New Roman" w:hAnsi="Times New Roman" w:cs="Times New Roman"/>
          <w:sz w:val="24"/>
          <w:szCs w:val="24"/>
        </w:rPr>
        <w:t>, at det giver en tvivlsom vejledning om</w:t>
      </w:r>
      <w:r w:rsidR="002C4D33" w:rsidRPr="00E020D6">
        <w:rPr>
          <w:rFonts w:ascii="Times New Roman" w:hAnsi="Times New Roman" w:cs="Times New Roman"/>
          <w:sz w:val="24"/>
          <w:szCs w:val="24"/>
        </w:rPr>
        <w:t>,</w:t>
      </w:r>
      <w:r w:rsidR="00D56D3E" w:rsidRPr="00E020D6">
        <w:rPr>
          <w:rFonts w:ascii="Times New Roman" w:hAnsi="Times New Roman" w:cs="Times New Roman"/>
          <w:sz w:val="24"/>
          <w:szCs w:val="24"/>
        </w:rPr>
        <w:t xml:space="preserve"> hvad der skal</w:t>
      </w:r>
      <w:r w:rsidR="00EF3778">
        <w:rPr>
          <w:rFonts w:ascii="Times New Roman" w:hAnsi="Times New Roman" w:cs="Times New Roman"/>
          <w:sz w:val="24"/>
          <w:szCs w:val="24"/>
        </w:rPr>
        <w:t xml:space="preserve"> –</w:t>
      </w:r>
      <w:r w:rsidR="00D56D3E" w:rsidRPr="00E020D6">
        <w:rPr>
          <w:rFonts w:ascii="Times New Roman" w:hAnsi="Times New Roman" w:cs="Times New Roman"/>
          <w:sz w:val="24"/>
          <w:szCs w:val="24"/>
        </w:rPr>
        <w:t xml:space="preserve"> og kan</w:t>
      </w:r>
      <w:r w:rsidR="00EF3778">
        <w:rPr>
          <w:rFonts w:ascii="Times New Roman" w:hAnsi="Times New Roman" w:cs="Times New Roman"/>
          <w:sz w:val="24"/>
          <w:szCs w:val="24"/>
        </w:rPr>
        <w:t xml:space="preserve"> –</w:t>
      </w:r>
      <w:r w:rsidR="00D56D3E" w:rsidRPr="00E020D6">
        <w:rPr>
          <w:rFonts w:ascii="Times New Roman" w:hAnsi="Times New Roman" w:cs="Times New Roman"/>
          <w:sz w:val="24"/>
          <w:szCs w:val="24"/>
        </w:rPr>
        <w:t xml:space="preserve"> gøres for at holde smittetrykket nede og samfundet åbent</w:t>
      </w:r>
      <w:r w:rsidR="00EF3778">
        <w:rPr>
          <w:rFonts w:ascii="Times New Roman" w:hAnsi="Times New Roman" w:cs="Times New Roman"/>
          <w:sz w:val="24"/>
          <w:szCs w:val="24"/>
        </w:rPr>
        <w:t xml:space="preserve"> på én og samme tid</w:t>
      </w:r>
      <w:r w:rsidR="003C4FC9" w:rsidRPr="00E020D6">
        <w:rPr>
          <w:rFonts w:ascii="Times New Roman" w:hAnsi="Times New Roman" w:cs="Times New Roman"/>
          <w:sz w:val="24"/>
          <w:szCs w:val="24"/>
        </w:rPr>
        <w:t xml:space="preserve">. </w:t>
      </w:r>
    </w:p>
    <w:p w14:paraId="3CDBBDF5" w14:textId="20101B23" w:rsidR="00AB3C67" w:rsidRPr="00E020D6" w:rsidDel="00BE4772" w:rsidRDefault="003C4FC9">
      <w:pPr>
        <w:rPr>
          <w:del w:id="37" w:author="Christian Michel Sørup" w:date="2021-05-05T12:38:00Z"/>
          <w:rFonts w:ascii="Times New Roman" w:hAnsi="Times New Roman" w:cs="Times New Roman"/>
          <w:sz w:val="24"/>
          <w:szCs w:val="24"/>
        </w:rPr>
      </w:pPr>
      <w:commentRangeStart w:id="38"/>
      <w:commentRangeStart w:id="39"/>
      <w:commentRangeStart w:id="40"/>
      <w:commentRangeStart w:id="41"/>
      <w:del w:id="42" w:author="Christian Michel Sørup" w:date="2021-05-05T12:38:00Z">
        <w:r w:rsidRPr="00E020D6" w:rsidDel="00BE4772">
          <w:rPr>
            <w:rFonts w:ascii="Times New Roman" w:hAnsi="Times New Roman" w:cs="Times New Roman"/>
            <w:sz w:val="24"/>
            <w:szCs w:val="24"/>
          </w:rPr>
          <w:delText>Desuden siger modellerne ikke noget om virkningen af at genåbne forskellige sektorer på forskellig vis, hvor man genåbner på en anden måde, for eksempel ved at lægge en del af aktiviteterne udenfor i kortere eller længere perioder, end man ellers ville gøre for at holde smitterisikoen nede</w:delText>
        </w:r>
        <w:commentRangeEnd w:id="38"/>
        <w:r w:rsidR="002C4D33" w:rsidRPr="00E020D6" w:rsidDel="00BE4772">
          <w:rPr>
            <w:rStyle w:val="Kommentarhenvisning"/>
            <w:rFonts w:ascii="Times New Roman" w:hAnsi="Times New Roman" w:cs="Times New Roman"/>
            <w:sz w:val="24"/>
            <w:szCs w:val="24"/>
          </w:rPr>
          <w:commentReference w:id="38"/>
        </w:r>
        <w:commentRangeEnd w:id="39"/>
        <w:r w:rsidR="00C54E28" w:rsidDel="00BE4772">
          <w:rPr>
            <w:rStyle w:val="Kommentarhenvisning"/>
          </w:rPr>
          <w:commentReference w:id="39"/>
        </w:r>
        <w:commentRangeEnd w:id="40"/>
        <w:r w:rsidR="00954EAD" w:rsidDel="00BE4772">
          <w:rPr>
            <w:rStyle w:val="Kommentarhenvisning"/>
          </w:rPr>
          <w:commentReference w:id="40"/>
        </w:r>
        <w:commentRangeEnd w:id="41"/>
        <w:r w:rsidR="00BE4772" w:rsidDel="00BE4772">
          <w:rPr>
            <w:rStyle w:val="Kommentarhenvisning"/>
          </w:rPr>
          <w:commentReference w:id="41"/>
        </w:r>
        <w:r w:rsidRPr="00E020D6" w:rsidDel="00BE4772">
          <w:rPr>
            <w:rFonts w:ascii="Times New Roman" w:hAnsi="Times New Roman" w:cs="Times New Roman"/>
            <w:sz w:val="24"/>
            <w:szCs w:val="24"/>
          </w:rPr>
          <w:delText>.</w:delText>
        </w:r>
      </w:del>
    </w:p>
    <w:p w14:paraId="3A4D5D2D" w14:textId="77777777" w:rsidR="00546BFD" w:rsidRPr="00E020D6" w:rsidRDefault="00546BFD">
      <w:pPr>
        <w:rPr>
          <w:rFonts w:ascii="Times New Roman" w:hAnsi="Times New Roman" w:cs="Times New Roman"/>
          <w:sz w:val="24"/>
          <w:szCs w:val="24"/>
        </w:rPr>
      </w:pPr>
    </w:p>
    <w:p w14:paraId="51C4765E" w14:textId="2DF234E2" w:rsidR="00546BFD" w:rsidRPr="00E020D6" w:rsidRDefault="002C4D33" w:rsidP="00546BFD">
      <w:pPr>
        <w:rPr>
          <w:rFonts w:ascii="Times New Roman" w:hAnsi="Times New Roman" w:cs="Times New Roman"/>
          <w:sz w:val="24"/>
          <w:szCs w:val="24"/>
        </w:rPr>
      </w:pPr>
      <w:r w:rsidRPr="00E020D6">
        <w:rPr>
          <w:rFonts w:ascii="Times New Roman" w:hAnsi="Times New Roman" w:cs="Times New Roman"/>
          <w:sz w:val="24"/>
          <w:szCs w:val="24"/>
        </w:rPr>
        <w:t xml:space="preserve">Regeringen lægger </w:t>
      </w:r>
      <w:r w:rsidR="00546BFD" w:rsidRPr="00E020D6">
        <w:rPr>
          <w:rFonts w:ascii="Times New Roman" w:hAnsi="Times New Roman" w:cs="Times New Roman"/>
          <w:sz w:val="24"/>
          <w:szCs w:val="24"/>
        </w:rPr>
        <w:t>modeller til grund for sine beslutninger om gen- og nedlukninger</w:t>
      </w:r>
      <w:r w:rsidR="00EF3778">
        <w:rPr>
          <w:rFonts w:ascii="Times New Roman" w:hAnsi="Times New Roman" w:cs="Times New Roman"/>
          <w:sz w:val="24"/>
          <w:szCs w:val="24"/>
        </w:rPr>
        <w:t xml:space="preserve">. De modeller har – så vidt vi kan bedømme – </w:t>
      </w:r>
      <w:r w:rsidR="00546BFD" w:rsidRPr="00E020D6">
        <w:rPr>
          <w:rFonts w:ascii="Times New Roman" w:hAnsi="Times New Roman" w:cs="Times New Roman"/>
          <w:sz w:val="24"/>
          <w:szCs w:val="24"/>
        </w:rPr>
        <w:t>endnu ikke</w:t>
      </w:r>
      <w:r w:rsidRPr="00E020D6">
        <w:rPr>
          <w:rFonts w:ascii="Times New Roman" w:hAnsi="Times New Roman" w:cs="Times New Roman"/>
          <w:sz w:val="24"/>
          <w:szCs w:val="24"/>
        </w:rPr>
        <w:t xml:space="preserve"> </w:t>
      </w:r>
      <w:r w:rsidR="00546BFD" w:rsidRPr="00E020D6">
        <w:rPr>
          <w:rFonts w:ascii="Times New Roman" w:hAnsi="Times New Roman" w:cs="Times New Roman"/>
          <w:sz w:val="24"/>
          <w:szCs w:val="24"/>
        </w:rPr>
        <w:t xml:space="preserve">beskæftiget sig med potentialet i ventilation. </w:t>
      </w:r>
    </w:p>
    <w:p w14:paraId="55134229" w14:textId="77777777" w:rsidR="00AB3C67" w:rsidRPr="00E020D6" w:rsidRDefault="00AB3C67">
      <w:pPr>
        <w:rPr>
          <w:rFonts w:ascii="Times New Roman" w:hAnsi="Times New Roman" w:cs="Times New Roman"/>
          <w:sz w:val="24"/>
          <w:szCs w:val="24"/>
        </w:rPr>
      </w:pPr>
    </w:p>
    <w:p w14:paraId="5EDDF6C9" w14:textId="685F2B47" w:rsidR="00AB3C67" w:rsidRPr="00E020D6" w:rsidRDefault="002C4D33">
      <w:pPr>
        <w:rPr>
          <w:rFonts w:ascii="Times New Roman" w:hAnsi="Times New Roman" w:cs="Times New Roman"/>
          <w:sz w:val="24"/>
          <w:szCs w:val="24"/>
        </w:rPr>
      </w:pPr>
      <w:r w:rsidRPr="00E020D6">
        <w:rPr>
          <w:rFonts w:ascii="Times New Roman" w:hAnsi="Times New Roman" w:cs="Times New Roman"/>
          <w:sz w:val="24"/>
          <w:szCs w:val="24"/>
        </w:rPr>
        <w:t>E</w:t>
      </w:r>
      <w:r w:rsidR="003C4FC9" w:rsidRPr="00E020D6">
        <w:rPr>
          <w:rFonts w:ascii="Times New Roman" w:hAnsi="Times New Roman" w:cs="Times New Roman"/>
          <w:sz w:val="24"/>
          <w:szCs w:val="24"/>
        </w:rPr>
        <w:t>n model</w:t>
      </w:r>
      <w:r w:rsidR="00EF3778">
        <w:rPr>
          <w:rFonts w:ascii="Times New Roman" w:hAnsi="Times New Roman" w:cs="Times New Roman"/>
          <w:sz w:val="24"/>
          <w:szCs w:val="24"/>
        </w:rPr>
        <w:t>,</w:t>
      </w:r>
      <w:r w:rsidR="003C4FC9" w:rsidRPr="00E020D6">
        <w:rPr>
          <w:rFonts w:ascii="Times New Roman" w:hAnsi="Times New Roman" w:cs="Times New Roman"/>
          <w:sz w:val="24"/>
          <w:szCs w:val="24"/>
        </w:rPr>
        <w:t xml:space="preserve"> som giver indsigt i, hvordan smitterisikoen indendørs kan holdes under en given tærskelværdi</w:t>
      </w:r>
      <w:r w:rsidR="00EF3778">
        <w:rPr>
          <w:rFonts w:ascii="Times New Roman" w:hAnsi="Times New Roman" w:cs="Times New Roman"/>
          <w:sz w:val="24"/>
          <w:szCs w:val="24"/>
        </w:rPr>
        <w:t>,</w:t>
      </w:r>
      <w:r w:rsidRPr="00E020D6">
        <w:rPr>
          <w:rFonts w:ascii="Times New Roman" w:hAnsi="Times New Roman" w:cs="Times New Roman"/>
          <w:sz w:val="24"/>
          <w:szCs w:val="24"/>
        </w:rPr>
        <w:t xml:space="preserve"> vil </w:t>
      </w:r>
      <w:r w:rsidR="003C4FC9" w:rsidRPr="00E020D6">
        <w:rPr>
          <w:rFonts w:ascii="Times New Roman" w:hAnsi="Times New Roman" w:cs="Times New Roman"/>
          <w:sz w:val="24"/>
          <w:szCs w:val="24"/>
        </w:rPr>
        <w:t xml:space="preserve">tilføje endnu et værktøj til arbejdet med håndtering af epidemier. </w:t>
      </w:r>
    </w:p>
    <w:p w14:paraId="1809D201" w14:textId="77777777" w:rsidR="00A7309C" w:rsidRPr="00E020D6" w:rsidRDefault="00A7309C">
      <w:pPr>
        <w:rPr>
          <w:rFonts w:ascii="Times New Roman" w:hAnsi="Times New Roman" w:cs="Times New Roman"/>
          <w:sz w:val="24"/>
          <w:szCs w:val="24"/>
        </w:rPr>
      </w:pPr>
    </w:p>
    <w:p w14:paraId="4BCA2497" w14:textId="3650F125" w:rsidR="00AB3C67" w:rsidRPr="00E020D6" w:rsidRDefault="003C4FC9">
      <w:pPr>
        <w:rPr>
          <w:rFonts w:ascii="Times New Roman" w:hAnsi="Times New Roman" w:cs="Times New Roman"/>
          <w:sz w:val="24"/>
          <w:szCs w:val="24"/>
        </w:rPr>
      </w:pPr>
      <w:commentRangeStart w:id="43"/>
      <w:commentRangeStart w:id="44"/>
      <w:r w:rsidRPr="00E020D6">
        <w:rPr>
          <w:rFonts w:ascii="Times New Roman" w:hAnsi="Times New Roman" w:cs="Times New Roman"/>
          <w:sz w:val="24"/>
          <w:szCs w:val="24"/>
        </w:rPr>
        <w:t xml:space="preserve">Vi </w:t>
      </w:r>
      <w:r w:rsidR="00B80FD5">
        <w:rPr>
          <w:rFonts w:ascii="Times New Roman" w:hAnsi="Times New Roman" w:cs="Times New Roman"/>
          <w:sz w:val="24"/>
          <w:szCs w:val="24"/>
        </w:rPr>
        <w:t>har</w:t>
      </w:r>
      <w:r w:rsidR="00EF3778">
        <w:rPr>
          <w:rFonts w:ascii="Times New Roman" w:hAnsi="Times New Roman" w:cs="Times New Roman"/>
          <w:sz w:val="24"/>
          <w:szCs w:val="24"/>
        </w:rPr>
        <w:t xml:space="preserve"> </w:t>
      </w:r>
      <w:r w:rsidRPr="00E020D6">
        <w:rPr>
          <w:rFonts w:ascii="Times New Roman" w:hAnsi="Times New Roman" w:cs="Times New Roman"/>
          <w:sz w:val="24"/>
          <w:szCs w:val="24"/>
        </w:rPr>
        <w:t>udvikle</w:t>
      </w:r>
      <w:r w:rsidR="00B80FD5">
        <w:rPr>
          <w:rFonts w:ascii="Times New Roman" w:hAnsi="Times New Roman" w:cs="Times New Roman"/>
          <w:sz w:val="24"/>
          <w:szCs w:val="24"/>
        </w:rPr>
        <w:t>t</w:t>
      </w:r>
      <w:r w:rsidRPr="00E020D6">
        <w:rPr>
          <w:rFonts w:ascii="Times New Roman" w:hAnsi="Times New Roman" w:cs="Times New Roman"/>
          <w:sz w:val="24"/>
          <w:szCs w:val="24"/>
        </w:rPr>
        <w:t xml:space="preserve"> en sådan model </w:t>
      </w:r>
      <w:commentRangeEnd w:id="43"/>
      <w:r w:rsidR="009C1B0D">
        <w:rPr>
          <w:rStyle w:val="Kommentarhenvisning"/>
        </w:rPr>
        <w:commentReference w:id="43"/>
      </w:r>
      <w:commentRangeEnd w:id="44"/>
      <w:r w:rsidR="00B80FD5">
        <w:rPr>
          <w:rStyle w:val="Kommentarhenvisning"/>
        </w:rPr>
        <w:commentReference w:id="44"/>
      </w:r>
      <w:r w:rsidRPr="00E020D6">
        <w:rPr>
          <w:rFonts w:ascii="Times New Roman" w:hAnsi="Times New Roman" w:cs="Times New Roman"/>
          <w:sz w:val="24"/>
          <w:szCs w:val="24"/>
        </w:rPr>
        <w:t xml:space="preserve">ved at anvende en speciel simuleringsteknik kaldet </w:t>
      </w:r>
      <w:r w:rsidR="002C4D33" w:rsidRPr="00E020D6">
        <w:rPr>
          <w:rFonts w:ascii="Times New Roman" w:hAnsi="Times New Roman" w:cs="Times New Roman"/>
          <w:sz w:val="24"/>
          <w:szCs w:val="24"/>
        </w:rPr>
        <w:t>’</w:t>
      </w:r>
      <w:r w:rsidRPr="00E020D6">
        <w:rPr>
          <w:rFonts w:ascii="Times New Roman" w:hAnsi="Times New Roman" w:cs="Times New Roman"/>
          <w:sz w:val="24"/>
          <w:szCs w:val="24"/>
        </w:rPr>
        <w:t>system dynamics</w:t>
      </w:r>
      <w:r w:rsidR="002C4D33" w:rsidRPr="00E020D6">
        <w:rPr>
          <w:rFonts w:ascii="Times New Roman" w:hAnsi="Times New Roman" w:cs="Times New Roman"/>
          <w:sz w:val="24"/>
          <w:szCs w:val="24"/>
        </w:rPr>
        <w:t>’</w:t>
      </w:r>
      <w:r w:rsidRPr="00E020D6">
        <w:rPr>
          <w:rFonts w:ascii="Times New Roman" w:hAnsi="Times New Roman" w:cs="Times New Roman"/>
          <w:sz w:val="24"/>
          <w:szCs w:val="24"/>
        </w:rPr>
        <w:t xml:space="preserve">. </w:t>
      </w:r>
      <w:r w:rsidR="003433AD" w:rsidRPr="00BE4772">
        <w:rPr>
          <w:rFonts w:ascii="Times New Roman" w:hAnsi="Times New Roman" w:cs="Times New Roman"/>
          <w:sz w:val="24"/>
          <w:szCs w:val="24"/>
          <w:highlight w:val="yellow"/>
          <w:rPrChange w:id="45" w:author="Christian Michel Sørup" w:date="2021-05-05T12:38:00Z">
            <w:rPr>
              <w:rFonts w:ascii="Times New Roman" w:hAnsi="Times New Roman" w:cs="Times New Roman"/>
              <w:sz w:val="24"/>
              <w:szCs w:val="24"/>
            </w:rPr>
          </w:rPrChange>
        </w:rPr>
        <w:t>Modellen er klar til at blive afprøvet på virkelige data, og den kan eventuelt finjusteres ud fra erfaringerne med dens brug.</w:t>
      </w:r>
      <w:r w:rsidR="003433AD">
        <w:rPr>
          <w:rFonts w:ascii="Times New Roman" w:hAnsi="Times New Roman" w:cs="Times New Roman"/>
          <w:sz w:val="24"/>
          <w:szCs w:val="24"/>
        </w:rPr>
        <w:t xml:space="preserve"> </w:t>
      </w:r>
      <w:r w:rsidRPr="00E020D6">
        <w:rPr>
          <w:rFonts w:ascii="Times New Roman" w:hAnsi="Times New Roman" w:cs="Times New Roman"/>
          <w:sz w:val="24"/>
          <w:szCs w:val="24"/>
        </w:rPr>
        <w:t xml:space="preserve">Lad os </w:t>
      </w:r>
      <w:r w:rsidR="003433AD">
        <w:rPr>
          <w:rFonts w:ascii="Times New Roman" w:hAnsi="Times New Roman" w:cs="Times New Roman"/>
          <w:sz w:val="24"/>
          <w:szCs w:val="24"/>
        </w:rPr>
        <w:t xml:space="preserve">først </w:t>
      </w:r>
      <w:r w:rsidRPr="00E020D6">
        <w:rPr>
          <w:rFonts w:ascii="Times New Roman" w:hAnsi="Times New Roman" w:cs="Times New Roman"/>
          <w:sz w:val="24"/>
          <w:szCs w:val="24"/>
        </w:rPr>
        <w:t>kigge nærmere på, hvad system dynamics er</w:t>
      </w:r>
      <w:r w:rsidR="002C4D33" w:rsidRPr="00E020D6">
        <w:rPr>
          <w:rFonts w:ascii="Times New Roman" w:hAnsi="Times New Roman" w:cs="Times New Roman"/>
          <w:sz w:val="24"/>
          <w:szCs w:val="24"/>
        </w:rPr>
        <w:t>,</w:t>
      </w:r>
      <w:r w:rsidRPr="00E020D6">
        <w:rPr>
          <w:rFonts w:ascii="Times New Roman" w:hAnsi="Times New Roman" w:cs="Times New Roman"/>
          <w:sz w:val="24"/>
          <w:szCs w:val="24"/>
        </w:rPr>
        <w:t xml:space="preserve"> og hvordan sådan en model ser ud.</w:t>
      </w:r>
    </w:p>
    <w:p w14:paraId="24EA7F7C" w14:textId="77777777" w:rsidR="00AB3C67" w:rsidRPr="00E020D6" w:rsidRDefault="00AB3C67">
      <w:pPr>
        <w:rPr>
          <w:rFonts w:ascii="Times New Roman" w:hAnsi="Times New Roman" w:cs="Times New Roman"/>
          <w:sz w:val="24"/>
          <w:szCs w:val="24"/>
        </w:rPr>
      </w:pPr>
    </w:p>
    <w:p w14:paraId="7C5008D3" w14:textId="1F877604" w:rsidR="00AB3C67" w:rsidRPr="006B0E7C" w:rsidRDefault="0069762D">
      <w:pPr>
        <w:rPr>
          <w:rFonts w:ascii="Times New Roman" w:hAnsi="Times New Roman" w:cs="Times New Roman"/>
          <w:b/>
          <w:sz w:val="24"/>
          <w:szCs w:val="24"/>
        </w:rPr>
      </w:pPr>
      <w:r>
        <w:rPr>
          <w:rFonts w:ascii="Times New Roman" w:hAnsi="Times New Roman" w:cs="Times New Roman"/>
          <w:b/>
          <w:sz w:val="24"/>
          <w:szCs w:val="24"/>
        </w:rPr>
        <w:t>Hvad e</w:t>
      </w:r>
      <w:r w:rsidRPr="006B0E7C">
        <w:rPr>
          <w:rFonts w:ascii="Times New Roman" w:hAnsi="Times New Roman" w:cs="Times New Roman"/>
          <w:b/>
          <w:sz w:val="24"/>
          <w:szCs w:val="24"/>
        </w:rPr>
        <w:t xml:space="preserve">t badekar </w:t>
      </w:r>
      <w:r>
        <w:rPr>
          <w:rFonts w:ascii="Times New Roman" w:hAnsi="Times New Roman" w:cs="Times New Roman"/>
          <w:b/>
          <w:sz w:val="24"/>
          <w:szCs w:val="24"/>
        </w:rPr>
        <w:t>har med simuleringsteknik at gøre</w:t>
      </w:r>
    </w:p>
    <w:p w14:paraId="60C04FD4" w14:textId="2929A974" w:rsidR="0069762D" w:rsidRDefault="003C4FC9">
      <w:pPr>
        <w:rPr>
          <w:rFonts w:ascii="Times New Roman" w:hAnsi="Times New Roman" w:cs="Times New Roman"/>
          <w:sz w:val="24"/>
          <w:szCs w:val="24"/>
        </w:rPr>
      </w:pPr>
      <w:r w:rsidRPr="00E020D6">
        <w:rPr>
          <w:rFonts w:ascii="Times New Roman" w:hAnsi="Times New Roman" w:cs="Times New Roman"/>
          <w:sz w:val="24"/>
          <w:szCs w:val="24"/>
        </w:rPr>
        <w:lastRenderedPageBreak/>
        <w:t xml:space="preserve">System dynamics modeller består principielt af kun to byggeblokke: </w:t>
      </w:r>
      <w:r w:rsidR="0069762D">
        <w:rPr>
          <w:rFonts w:ascii="Times New Roman" w:hAnsi="Times New Roman" w:cs="Times New Roman"/>
          <w:sz w:val="24"/>
          <w:szCs w:val="24"/>
        </w:rPr>
        <w:t>’</w:t>
      </w:r>
      <w:r w:rsidRPr="00E020D6">
        <w:rPr>
          <w:rFonts w:ascii="Times New Roman" w:hAnsi="Times New Roman" w:cs="Times New Roman"/>
          <w:sz w:val="24"/>
          <w:szCs w:val="24"/>
        </w:rPr>
        <w:t>akkumuleringer</w:t>
      </w:r>
      <w:r w:rsidR="0069762D">
        <w:rPr>
          <w:rFonts w:ascii="Times New Roman" w:hAnsi="Times New Roman" w:cs="Times New Roman"/>
          <w:sz w:val="24"/>
          <w:szCs w:val="24"/>
        </w:rPr>
        <w:t>’</w:t>
      </w:r>
      <w:r w:rsidRPr="00E020D6">
        <w:rPr>
          <w:rFonts w:ascii="Times New Roman" w:hAnsi="Times New Roman" w:cs="Times New Roman"/>
          <w:sz w:val="24"/>
          <w:szCs w:val="24"/>
        </w:rPr>
        <w:t xml:space="preserve"> og </w:t>
      </w:r>
      <w:r w:rsidR="0069762D">
        <w:rPr>
          <w:rFonts w:ascii="Times New Roman" w:hAnsi="Times New Roman" w:cs="Times New Roman"/>
          <w:sz w:val="24"/>
          <w:szCs w:val="24"/>
        </w:rPr>
        <w:t>’</w:t>
      </w:r>
      <w:r w:rsidRPr="00E020D6">
        <w:rPr>
          <w:rFonts w:ascii="Times New Roman" w:hAnsi="Times New Roman" w:cs="Times New Roman"/>
          <w:sz w:val="24"/>
          <w:szCs w:val="24"/>
        </w:rPr>
        <w:t>flowrater</w:t>
      </w:r>
      <w:r w:rsidR="0069762D">
        <w:rPr>
          <w:rFonts w:ascii="Times New Roman" w:hAnsi="Times New Roman" w:cs="Times New Roman"/>
          <w:sz w:val="24"/>
          <w:szCs w:val="24"/>
        </w:rPr>
        <w:t>’</w:t>
      </w:r>
      <w:r w:rsidRPr="00E020D6">
        <w:rPr>
          <w:rFonts w:ascii="Times New Roman" w:hAnsi="Times New Roman" w:cs="Times New Roman"/>
          <w:sz w:val="24"/>
          <w:szCs w:val="24"/>
        </w:rPr>
        <w:t xml:space="preserve">. Og hvad er så det for nogle størrelser? </w:t>
      </w:r>
    </w:p>
    <w:p w14:paraId="00B71BBA" w14:textId="77777777" w:rsidR="0069762D" w:rsidRDefault="0069762D">
      <w:pPr>
        <w:rPr>
          <w:rFonts w:ascii="Times New Roman" w:hAnsi="Times New Roman" w:cs="Times New Roman"/>
          <w:sz w:val="24"/>
          <w:szCs w:val="24"/>
        </w:rPr>
      </w:pPr>
    </w:p>
    <w:p w14:paraId="7563CDA4" w14:textId="78D0BC37" w:rsidR="00EF3778" w:rsidRDefault="003C4FC9">
      <w:pPr>
        <w:rPr>
          <w:rFonts w:ascii="Times New Roman" w:hAnsi="Times New Roman" w:cs="Times New Roman"/>
          <w:sz w:val="24"/>
          <w:szCs w:val="24"/>
        </w:rPr>
      </w:pPr>
      <w:r w:rsidRPr="00E020D6">
        <w:rPr>
          <w:rFonts w:ascii="Times New Roman" w:hAnsi="Times New Roman" w:cs="Times New Roman"/>
          <w:sz w:val="24"/>
          <w:szCs w:val="24"/>
        </w:rPr>
        <w:t xml:space="preserve">Vi kan sammenligne med et badekar og dets komponenter. Akkumuleringen er </w:t>
      </w:r>
      <w:r w:rsidR="00EF3778">
        <w:rPr>
          <w:rFonts w:ascii="Times New Roman" w:hAnsi="Times New Roman" w:cs="Times New Roman"/>
          <w:sz w:val="24"/>
          <w:szCs w:val="24"/>
        </w:rPr>
        <w:t>et udtryk for, hvor meget noget ’fylder’ (rumfang/volumen)</w:t>
      </w:r>
      <w:r w:rsidRPr="00E020D6">
        <w:rPr>
          <w:rFonts w:ascii="Times New Roman" w:hAnsi="Times New Roman" w:cs="Times New Roman"/>
          <w:sz w:val="24"/>
          <w:szCs w:val="24"/>
        </w:rPr>
        <w:t xml:space="preserve">, svarende til badevandet i karret. </w:t>
      </w:r>
      <w:r w:rsidR="00EF3778">
        <w:rPr>
          <w:rFonts w:ascii="Times New Roman" w:hAnsi="Times New Roman" w:cs="Times New Roman"/>
          <w:sz w:val="24"/>
          <w:szCs w:val="24"/>
        </w:rPr>
        <w:t xml:space="preserve">Det er en størrelse, vi kan måle. </w:t>
      </w:r>
    </w:p>
    <w:p w14:paraId="0BAF7070" w14:textId="77777777" w:rsidR="0069762D" w:rsidRDefault="0069762D">
      <w:pPr>
        <w:rPr>
          <w:rFonts w:ascii="Times New Roman" w:hAnsi="Times New Roman" w:cs="Times New Roman"/>
          <w:sz w:val="24"/>
          <w:szCs w:val="24"/>
        </w:rPr>
      </w:pPr>
    </w:p>
    <w:p w14:paraId="256F7BEB" w14:textId="7C780E1B" w:rsidR="00AB3C67" w:rsidRPr="00E020D6" w:rsidRDefault="003C4FC9">
      <w:pPr>
        <w:rPr>
          <w:rFonts w:ascii="Times New Roman" w:hAnsi="Times New Roman" w:cs="Times New Roman"/>
          <w:sz w:val="24"/>
          <w:szCs w:val="24"/>
        </w:rPr>
      </w:pPr>
      <w:r w:rsidRPr="00E020D6">
        <w:rPr>
          <w:rFonts w:ascii="Times New Roman" w:hAnsi="Times New Roman" w:cs="Times New Roman"/>
          <w:sz w:val="24"/>
          <w:szCs w:val="24"/>
        </w:rPr>
        <w:t xml:space="preserve">Badekarrets volumen styres af et ind- og outflow; disse er lig med henholdsvis vandhane </w:t>
      </w:r>
      <w:r w:rsidR="00EF3778">
        <w:rPr>
          <w:rFonts w:ascii="Times New Roman" w:hAnsi="Times New Roman" w:cs="Times New Roman"/>
          <w:sz w:val="24"/>
          <w:szCs w:val="24"/>
        </w:rPr>
        <w:t>(</w:t>
      </w:r>
      <w:proofErr w:type="spellStart"/>
      <w:r w:rsidR="00EF3778">
        <w:rPr>
          <w:rFonts w:ascii="Times New Roman" w:hAnsi="Times New Roman" w:cs="Times New Roman"/>
          <w:sz w:val="24"/>
          <w:szCs w:val="24"/>
        </w:rPr>
        <w:t>indflow</w:t>
      </w:r>
      <w:proofErr w:type="spellEnd"/>
      <w:r w:rsidR="00EF3778">
        <w:rPr>
          <w:rFonts w:ascii="Times New Roman" w:hAnsi="Times New Roman" w:cs="Times New Roman"/>
          <w:sz w:val="24"/>
          <w:szCs w:val="24"/>
        </w:rPr>
        <w:t xml:space="preserve">) </w:t>
      </w:r>
      <w:r w:rsidRPr="00E020D6">
        <w:rPr>
          <w:rFonts w:ascii="Times New Roman" w:hAnsi="Times New Roman" w:cs="Times New Roman"/>
          <w:sz w:val="24"/>
          <w:szCs w:val="24"/>
        </w:rPr>
        <w:t>og afløb</w:t>
      </w:r>
      <w:r w:rsidR="00EF3778">
        <w:rPr>
          <w:rFonts w:ascii="Times New Roman" w:hAnsi="Times New Roman" w:cs="Times New Roman"/>
          <w:sz w:val="24"/>
          <w:szCs w:val="24"/>
        </w:rPr>
        <w:t xml:space="preserve"> (outflow)</w:t>
      </w:r>
      <w:r w:rsidRPr="00E020D6">
        <w:rPr>
          <w:rFonts w:ascii="Times New Roman" w:hAnsi="Times New Roman" w:cs="Times New Roman"/>
          <w:sz w:val="24"/>
          <w:szCs w:val="24"/>
        </w:rPr>
        <w:t xml:space="preserve">. </w:t>
      </w:r>
    </w:p>
    <w:p w14:paraId="40F1A430" w14:textId="77777777" w:rsidR="00AB3C67" w:rsidRPr="00E020D6" w:rsidRDefault="00AB3C67">
      <w:pPr>
        <w:rPr>
          <w:rFonts w:ascii="Times New Roman" w:hAnsi="Times New Roman" w:cs="Times New Roman"/>
          <w:sz w:val="24"/>
          <w:szCs w:val="24"/>
        </w:rPr>
      </w:pPr>
    </w:p>
    <w:p w14:paraId="43BDB233" w14:textId="64791F33" w:rsidR="00EF3778" w:rsidRDefault="003C4FC9">
      <w:pPr>
        <w:rPr>
          <w:rFonts w:ascii="Times New Roman" w:hAnsi="Times New Roman" w:cs="Times New Roman"/>
          <w:sz w:val="24"/>
          <w:szCs w:val="24"/>
        </w:rPr>
      </w:pPr>
      <w:r w:rsidRPr="00E020D6">
        <w:rPr>
          <w:rFonts w:ascii="Times New Roman" w:hAnsi="Times New Roman" w:cs="Times New Roman"/>
          <w:sz w:val="24"/>
          <w:szCs w:val="24"/>
        </w:rPr>
        <w:t>Styrken ved at modellere med system dynamics er</w:t>
      </w:r>
      <w:r w:rsidR="0069762D">
        <w:rPr>
          <w:rFonts w:ascii="Times New Roman" w:hAnsi="Times New Roman" w:cs="Times New Roman"/>
          <w:sz w:val="24"/>
          <w:szCs w:val="24"/>
        </w:rPr>
        <w:t>,</w:t>
      </w:r>
      <w:r w:rsidRPr="00E020D6">
        <w:rPr>
          <w:rFonts w:ascii="Times New Roman" w:hAnsi="Times New Roman" w:cs="Times New Roman"/>
          <w:sz w:val="24"/>
          <w:szCs w:val="24"/>
        </w:rPr>
        <w:t xml:space="preserve"> at komplekse matematiske forhold mellem variable bliver mere synlige sammenlignet med formler og differentialligninger. </w:t>
      </w:r>
    </w:p>
    <w:p w14:paraId="04BE454B" w14:textId="41468602" w:rsidR="00EF3778" w:rsidRDefault="00EF3778">
      <w:pPr>
        <w:rPr>
          <w:rFonts w:ascii="Times New Roman" w:hAnsi="Times New Roman" w:cs="Times New Roman"/>
          <w:sz w:val="24"/>
          <w:szCs w:val="24"/>
        </w:rPr>
      </w:pPr>
      <w:r>
        <w:rPr>
          <w:rFonts w:ascii="Times New Roman" w:hAnsi="Times New Roman" w:cs="Times New Roman"/>
          <w:sz w:val="24"/>
          <w:szCs w:val="24"/>
        </w:rPr>
        <w:t>Når vi kun opererer med to byggeblokke, bliver det nemmere at se, hvad der påvirker hvad</w:t>
      </w:r>
      <w:r w:rsidR="00C54E28">
        <w:rPr>
          <w:rFonts w:ascii="Times New Roman" w:hAnsi="Times New Roman" w:cs="Times New Roman"/>
          <w:sz w:val="24"/>
          <w:szCs w:val="24"/>
        </w:rPr>
        <w:t xml:space="preserve"> og om det sker med en forstærkende- eller dæmpende effekt</w:t>
      </w:r>
      <w:r>
        <w:rPr>
          <w:rFonts w:ascii="Times New Roman" w:hAnsi="Times New Roman" w:cs="Times New Roman"/>
          <w:sz w:val="24"/>
          <w:szCs w:val="24"/>
        </w:rPr>
        <w:t xml:space="preserve">. </w:t>
      </w:r>
    </w:p>
    <w:p w14:paraId="113499A9" w14:textId="24EDDEB7" w:rsidR="00AB3C67" w:rsidRPr="00E020D6" w:rsidRDefault="003C4FC9">
      <w:pPr>
        <w:rPr>
          <w:rFonts w:ascii="Times New Roman" w:hAnsi="Times New Roman" w:cs="Times New Roman"/>
          <w:sz w:val="24"/>
          <w:szCs w:val="24"/>
        </w:rPr>
      </w:pPr>
      <w:commentRangeStart w:id="46"/>
      <w:commentRangeStart w:id="47"/>
      <w:commentRangeStart w:id="48"/>
      <w:r w:rsidRPr="00BE4772">
        <w:rPr>
          <w:rFonts w:ascii="Times New Roman" w:hAnsi="Times New Roman" w:cs="Times New Roman"/>
          <w:sz w:val="24"/>
          <w:szCs w:val="24"/>
          <w:highlight w:val="yellow"/>
        </w:rPr>
        <w:t xml:space="preserve">Desuden bliver det tydeligt, hvordan sammenhængene </w:t>
      </w:r>
      <w:r w:rsidR="003433AD" w:rsidRPr="00BE4772">
        <w:rPr>
          <w:rFonts w:ascii="Times New Roman" w:hAnsi="Times New Roman" w:cs="Times New Roman"/>
          <w:sz w:val="24"/>
          <w:szCs w:val="24"/>
          <w:highlight w:val="yellow"/>
        </w:rPr>
        <w:t xml:space="preserve">er </w:t>
      </w:r>
      <w:r w:rsidRPr="00BE4772">
        <w:rPr>
          <w:rFonts w:ascii="Times New Roman" w:hAnsi="Times New Roman" w:cs="Times New Roman"/>
          <w:sz w:val="24"/>
          <w:szCs w:val="24"/>
          <w:highlight w:val="yellow"/>
        </w:rPr>
        <w:t xml:space="preserve">mellem </w:t>
      </w:r>
      <w:r w:rsidR="003433AD" w:rsidRPr="00BE4772">
        <w:rPr>
          <w:rFonts w:ascii="Times New Roman" w:hAnsi="Times New Roman" w:cs="Times New Roman"/>
          <w:sz w:val="24"/>
          <w:szCs w:val="24"/>
          <w:highlight w:val="yellow"/>
        </w:rPr>
        <w:t xml:space="preserve">de enkelte komponenter i modellen </w:t>
      </w:r>
      <w:r w:rsidR="00C54E28" w:rsidRPr="00BE4772">
        <w:rPr>
          <w:rFonts w:ascii="Times New Roman" w:hAnsi="Times New Roman" w:cs="Times New Roman"/>
          <w:sz w:val="24"/>
          <w:szCs w:val="24"/>
          <w:highlight w:val="yellow"/>
        </w:rPr>
        <w:t>og hvordan de indbyrdes påvirker hinanden, enten med forstærkende eller dæmpende effekt.</w:t>
      </w:r>
      <w:commentRangeEnd w:id="46"/>
      <w:r w:rsidR="00EF3778" w:rsidRPr="00BE4772">
        <w:rPr>
          <w:rStyle w:val="Kommentarhenvisning"/>
          <w:highlight w:val="yellow"/>
        </w:rPr>
        <w:commentReference w:id="46"/>
      </w:r>
      <w:commentRangeEnd w:id="47"/>
      <w:r w:rsidR="00C54E28" w:rsidRPr="00BE4772">
        <w:rPr>
          <w:rStyle w:val="Kommentarhenvisning"/>
          <w:highlight w:val="yellow"/>
        </w:rPr>
        <w:commentReference w:id="47"/>
      </w:r>
      <w:commentRangeEnd w:id="48"/>
      <w:r w:rsidR="003433AD" w:rsidRPr="00BE4772">
        <w:rPr>
          <w:rStyle w:val="Kommentarhenvisning"/>
          <w:highlight w:val="yellow"/>
        </w:rPr>
        <w:commentReference w:id="48"/>
      </w:r>
    </w:p>
    <w:p w14:paraId="29F7A22A" w14:textId="77777777" w:rsidR="00AB3C67" w:rsidRPr="00E020D6" w:rsidRDefault="00AB3C67">
      <w:pPr>
        <w:rPr>
          <w:rFonts w:ascii="Times New Roman" w:hAnsi="Times New Roman" w:cs="Times New Roman"/>
          <w:sz w:val="24"/>
          <w:szCs w:val="24"/>
        </w:rPr>
      </w:pPr>
    </w:p>
    <w:p w14:paraId="32677B04" w14:textId="685CD8CE" w:rsidR="0069762D" w:rsidRPr="00012C00" w:rsidRDefault="0069762D">
      <w:pPr>
        <w:rPr>
          <w:rFonts w:ascii="Times New Roman" w:hAnsi="Times New Roman" w:cs="Times New Roman"/>
          <w:b/>
          <w:sz w:val="24"/>
          <w:szCs w:val="24"/>
        </w:rPr>
      </w:pPr>
      <w:r w:rsidRPr="00012C00">
        <w:rPr>
          <w:rFonts w:ascii="Times New Roman" w:hAnsi="Times New Roman" w:cs="Times New Roman"/>
          <w:b/>
          <w:sz w:val="24"/>
          <w:szCs w:val="24"/>
        </w:rPr>
        <w:t>Simuleringsmodel for indendørs smitte</w:t>
      </w:r>
    </w:p>
    <w:p w14:paraId="1C1500D3" w14:textId="351E5113" w:rsidR="00AB3C67" w:rsidRPr="00E020D6" w:rsidRDefault="003C4FC9">
      <w:pPr>
        <w:rPr>
          <w:rFonts w:ascii="Times New Roman" w:hAnsi="Times New Roman" w:cs="Times New Roman"/>
          <w:sz w:val="24"/>
          <w:szCs w:val="24"/>
        </w:rPr>
      </w:pPr>
      <w:r w:rsidRPr="00E020D6">
        <w:rPr>
          <w:rFonts w:ascii="Times New Roman" w:hAnsi="Times New Roman" w:cs="Times New Roman"/>
          <w:sz w:val="24"/>
          <w:szCs w:val="24"/>
        </w:rPr>
        <w:t>Modellen</w:t>
      </w:r>
      <w:r w:rsidR="00EF3778">
        <w:rPr>
          <w:rFonts w:ascii="Times New Roman" w:hAnsi="Times New Roman" w:cs="Times New Roman"/>
          <w:sz w:val="24"/>
          <w:szCs w:val="24"/>
        </w:rPr>
        <w:t>,</w:t>
      </w:r>
      <w:r w:rsidRPr="00E020D6">
        <w:rPr>
          <w:rFonts w:ascii="Times New Roman" w:hAnsi="Times New Roman" w:cs="Times New Roman"/>
          <w:sz w:val="24"/>
          <w:szCs w:val="24"/>
        </w:rPr>
        <w:t xml:space="preserve"> vi udvikler, skal kunne skelne mellem individer i </w:t>
      </w:r>
      <w:commentRangeStart w:id="49"/>
      <w:commentRangeStart w:id="50"/>
      <w:r w:rsidRPr="00E020D6">
        <w:rPr>
          <w:rFonts w:ascii="Times New Roman" w:hAnsi="Times New Roman" w:cs="Times New Roman"/>
          <w:sz w:val="24"/>
          <w:szCs w:val="24"/>
        </w:rPr>
        <w:t xml:space="preserve">to forskellige grupper 1) modtagelige individer og 2) smittede individer. </w:t>
      </w:r>
      <w:commentRangeEnd w:id="49"/>
      <w:r w:rsidR="00EF3778">
        <w:rPr>
          <w:rStyle w:val="Kommentarhenvisning"/>
        </w:rPr>
        <w:commentReference w:id="49"/>
      </w:r>
      <w:commentRangeEnd w:id="50"/>
      <w:r w:rsidR="003433AD">
        <w:rPr>
          <w:rStyle w:val="Kommentarhenvisning"/>
        </w:rPr>
        <w:commentReference w:id="50"/>
      </w:r>
      <w:r w:rsidR="00C54E28" w:rsidRPr="00C54E28">
        <w:rPr>
          <w:rFonts w:ascii="Times New Roman" w:hAnsi="Times New Roman" w:cs="Times New Roman"/>
          <w:sz w:val="24"/>
          <w:szCs w:val="24"/>
          <w:highlight w:val="yellow"/>
        </w:rPr>
        <w:t xml:space="preserve">Der findes også individer som enten er blevet vaccineret eller har antistoffer i blodet gennem tidligere sygdom. Disse individer har vi valgt at udelade i modellen, idet </w:t>
      </w:r>
      <w:r w:rsidR="003433AD">
        <w:rPr>
          <w:rFonts w:ascii="Times New Roman" w:hAnsi="Times New Roman" w:cs="Times New Roman"/>
          <w:sz w:val="24"/>
          <w:szCs w:val="24"/>
          <w:highlight w:val="yellow"/>
        </w:rPr>
        <w:t xml:space="preserve">vi antager at </w:t>
      </w:r>
      <w:r w:rsidR="00C54E28" w:rsidRPr="00C54E28">
        <w:rPr>
          <w:rFonts w:ascii="Times New Roman" w:hAnsi="Times New Roman" w:cs="Times New Roman"/>
          <w:sz w:val="24"/>
          <w:szCs w:val="24"/>
          <w:highlight w:val="yellow"/>
        </w:rPr>
        <w:t>de aldrig vil kunne bidrage til virusproduktionen</w:t>
      </w:r>
      <w:r w:rsidR="003433AD">
        <w:rPr>
          <w:rFonts w:ascii="Times New Roman" w:hAnsi="Times New Roman" w:cs="Times New Roman"/>
          <w:sz w:val="24"/>
          <w:szCs w:val="24"/>
          <w:highlight w:val="yellow"/>
        </w:rPr>
        <w:t xml:space="preserve"> i et omfang, der ændrer på modellen resultater</w:t>
      </w:r>
      <w:r w:rsidR="00C54E28" w:rsidRPr="00C54E28">
        <w:rPr>
          <w:rFonts w:ascii="Times New Roman" w:hAnsi="Times New Roman" w:cs="Times New Roman"/>
          <w:sz w:val="24"/>
          <w:szCs w:val="24"/>
          <w:highlight w:val="yellow"/>
        </w:rPr>
        <w:t>.</w:t>
      </w:r>
      <w:r w:rsidR="00C54E28">
        <w:rPr>
          <w:rFonts w:ascii="Times New Roman" w:hAnsi="Times New Roman" w:cs="Times New Roman"/>
          <w:sz w:val="24"/>
          <w:szCs w:val="24"/>
        </w:rPr>
        <w:t xml:space="preserve"> </w:t>
      </w:r>
      <w:r w:rsidRPr="00E020D6">
        <w:rPr>
          <w:rFonts w:ascii="Times New Roman" w:hAnsi="Times New Roman" w:cs="Times New Roman"/>
          <w:b/>
          <w:bCs/>
          <w:sz w:val="24"/>
          <w:szCs w:val="24"/>
        </w:rPr>
        <w:fldChar w:fldCharType="begin"/>
      </w:r>
      <w:r w:rsidRPr="00E020D6">
        <w:rPr>
          <w:rFonts w:ascii="Times New Roman" w:hAnsi="Times New Roman" w:cs="Times New Roman"/>
          <w:b/>
          <w:bCs/>
          <w:sz w:val="24"/>
          <w:szCs w:val="24"/>
        </w:rPr>
        <w:instrText>REF _Ref69980349 \h</w:instrText>
      </w:r>
      <w:r w:rsidR="00E020D6" w:rsidRPr="00E020D6">
        <w:rPr>
          <w:rFonts w:ascii="Times New Roman" w:hAnsi="Times New Roman" w:cs="Times New Roman"/>
          <w:b/>
          <w:bCs/>
          <w:sz w:val="24"/>
          <w:szCs w:val="24"/>
        </w:rPr>
        <w:instrText xml:space="preserve"> \* MERGEFORMAT </w:instrText>
      </w:r>
      <w:r w:rsidRPr="00E020D6">
        <w:rPr>
          <w:rFonts w:ascii="Times New Roman" w:hAnsi="Times New Roman" w:cs="Times New Roman"/>
          <w:b/>
          <w:bCs/>
          <w:sz w:val="24"/>
          <w:szCs w:val="24"/>
        </w:rPr>
      </w:r>
      <w:r w:rsidRPr="00E020D6">
        <w:rPr>
          <w:rFonts w:ascii="Times New Roman" w:hAnsi="Times New Roman" w:cs="Times New Roman"/>
          <w:b/>
          <w:bCs/>
          <w:sz w:val="24"/>
          <w:szCs w:val="24"/>
        </w:rPr>
        <w:fldChar w:fldCharType="separate"/>
      </w:r>
      <w:r w:rsidR="00AC3CE9" w:rsidRPr="00E020D6">
        <w:rPr>
          <w:rFonts w:ascii="Times New Roman" w:hAnsi="Times New Roman" w:cs="Times New Roman"/>
          <w:sz w:val="24"/>
          <w:szCs w:val="24"/>
        </w:rPr>
        <w:t xml:space="preserve">Figur </w:t>
      </w:r>
      <w:r w:rsidR="00AC3CE9" w:rsidRPr="00E020D6">
        <w:rPr>
          <w:rFonts w:ascii="Times New Roman" w:hAnsi="Times New Roman" w:cs="Times New Roman"/>
          <w:noProof/>
          <w:sz w:val="24"/>
          <w:szCs w:val="24"/>
        </w:rPr>
        <w:t>1</w:t>
      </w:r>
      <w:r w:rsidRPr="00E020D6">
        <w:rPr>
          <w:rFonts w:ascii="Times New Roman" w:hAnsi="Times New Roman" w:cs="Times New Roman"/>
          <w:b/>
          <w:bCs/>
          <w:sz w:val="24"/>
          <w:szCs w:val="24"/>
        </w:rPr>
        <w:fldChar w:fldCharType="end"/>
      </w:r>
      <w:r w:rsidRPr="00E020D6">
        <w:rPr>
          <w:rFonts w:ascii="Times New Roman" w:hAnsi="Times New Roman" w:cs="Times New Roman"/>
          <w:sz w:val="24"/>
          <w:szCs w:val="24"/>
        </w:rPr>
        <w:t xml:space="preserve"> viser processen:</w:t>
      </w:r>
    </w:p>
    <w:p w14:paraId="6CCD50C7" w14:textId="77777777" w:rsidR="00AB3C67" w:rsidRPr="00E020D6" w:rsidRDefault="00AB3C67">
      <w:pPr>
        <w:rPr>
          <w:rFonts w:ascii="Times New Roman" w:hAnsi="Times New Roman" w:cs="Times New Roman"/>
          <w:sz w:val="24"/>
          <w:szCs w:val="24"/>
        </w:rPr>
      </w:pPr>
    </w:p>
    <w:p w14:paraId="1BA0CFFE" w14:textId="77777777" w:rsidR="00AB3C67" w:rsidRPr="00E020D6" w:rsidRDefault="003C4FC9">
      <w:pPr>
        <w:keepNext/>
        <w:rPr>
          <w:rFonts w:ascii="Times New Roman" w:hAnsi="Times New Roman" w:cs="Times New Roman"/>
          <w:sz w:val="24"/>
          <w:szCs w:val="24"/>
        </w:rPr>
      </w:pPr>
      <w:commentRangeStart w:id="51"/>
      <w:commentRangeStart w:id="52"/>
      <w:r w:rsidRPr="00E020D6">
        <w:rPr>
          <w:rFonts w:ascii="Times New Roman" w:hAnsi="Times New Roman" w:cs="Times New Roman"/>
          <w:noProof/>
          <w:sz w:val="24"/>
          <w:szCs w:val="24"/>
        </w:rPr>
        <w:drawing>
          <wp:inline distT="0" distB="0" distL="0" distR="0" wp14:anchorId="1CDADFFF" wp14:editId="13CFFECC">
            <wp:extent cx="5505450" cy="1676400"/>
            <wp:effectExtent l="0" t="0" r="0" b="0"/>
            <wp:docPr id="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4"/>
                    <pic:cNvPicPr>
                      <a:picLocks noChangeAspect="1" noChangeArrowheads="1"/>
                    </pic:cNvPicPr>
                  </pic:nvPicPr>
                  <pic:blipFill>
                    <a:blip r:embed="rId14"/>
                    <a:stretch>
                      <a:fillRect/>
                    </a:stretch>
                  </pic:blipFill>
                  <pic:spPr bwMode="auto">
                    <a:xfrm>
                      <a:off x="0" y="0"/>
                      <a:ext cx="5505450" cy="1676400"/>
                    </a:xfrm>
                    <a:prstGeom prst="rect">
                      <a:avLst/>
                    </a:prstGeom>
                  </pic:spPr>
                </pic:pic>
              </a:graphicData>
            </a:graphic>
          </wp:inline>
        </w:drawing>
      </w:r>
      <w:commentRangeEnd w:id="51"/>
      <w:r w:rsidR="00EF3778">
        <w:rPr>
          <w:rStyle w:val="Kommentarhenvisning"/>
        </w:rPr>
        <w:commentReference w:id="51"/>
      </w:r>
      <w:commentRangeEnd w:id="52"/>
      <w:r w:rsidR="00C54E28">
        <w:rPr>
          <w:rStyle w:val="Kommentarhenvisning"/>
        </w:rPr>
        <w:commentReference w:id="52"/>
      </w:r>
    </w:p>
    <w:p w14:paraId="0357F3C2" w14:textId="732C3E4B" w:rsidR="00AB3C67" w:rsidRPr="00E020D6" w:rsidRDefault="003C4FC9">
      <w:pPr>
        <w:pStyle w:val="Billedtekst"/>
        <w:rPr>
          <w:rFonts w:ascii="Times New Roman" w:hAnsi="Times New Roman" w:cs="Times New Roman"/>
          <w:sz w:val="24"/>
          <w:szCs w:val="24"/>
        </w:rPr>
      </w:pPr>
      <w:bookmarkStart w:id="53" w:name="_Ref69980349"/>
      <w:r w:rsidRPr="00E020D6">
        <w:rPr>
          <w:rFonts w:ascii="Times New Roman" w:hAnsi="Times New Roman" w:cs="Times New Roman"/>
          <w:sz w:val="24"/>
          <w:szCs w:val="24"/>
        </w:rPr>
        <w:t xml:space="preserve">Figur </w:t>
      </w:r>
      <w:r w:rsidRPr="00E020D6">
        <w:rPr>
          <w:rFonts w:ascii="Times New Roman" w:hAnsi="Times New Roman" w:cs="Times New Roman"/>
          <w:sz w:val="24"/>
          <w:szCs w:val="24"/>
        </w:rPr>
        <w:fldChar w:fldCharType="begin"/>
      </w:r>
      <w:r w:rsidRPr="00E020D6">
        <w:rPr>
          <w:rFonts w:ascii="Times New Roman" w:hAnsi="Times New Roman" w:cs="Times New Roman"/>
          <w:sz w:val="24"/>
          <w:szCs w:val="24"/>
        </w:rPr>
        <w:instrText>SEQ Figur \* ARABIC</w:instrText>
      </w:r>
      <w:r w:rsidRPr="00E020D6">
        <w:rPr>
          <w:rFonts w:ascii="Times New Roman" w:hAnsi="Times New Roman" w:cs="Times New Roman"/>
          <w:sz w:val="24"/>
          <w:szCs w:val="24"/>
        </w:rPr>
        <w:fldChar w:fldCharType="separate"/>
      </w:r>
      <w:r w:rsidR="00AC3CE9" w:rsidRPr="00E020D6">
        <w:rPr>
          <w:rFonts w:ascii="Times New Roman" w:hAnsi="Times New Roman" w:cs="Times New Roman"/>
          <w:noProof/>
          <w:sz w:val="24"/>
          <w:szCs w:val="24"/>
        </w:rPr>
        <w:t>1</w:t>
      </w:r>
      <w:r w:rsidRPr="00E020D6">
        <w:rPr>
          <w:rFonts w:ascii="Times New Roman" w:hAnsi="Times New Roman" w:cs="Times New Roman"/>
          <w:sz w:val="24"/>
          <w:szCs w:val="24"/>
        </w:rPr>
        <w:fldChar w:fldCharType="end"/>
      </w:r>
      <w:bookmarkEnd w:id="53"/>
      <w:r w:rsidRPr="00E020D6">
        <w:rPr>
          <w:rFonts w:ascii="Times New Roman" w:hAnsi="Times New Roman" w:cs="Times New Roman"/>
          <w:sz w:val="24"/>
          <w:szCs w:val="24"/>
        </w:rPr>
        <w:t>: Individernes to mulige stadier i modellen</w:t>
      </w:r>
      <w:r w:rsidR="00EF3778">
        <w:rPr>
          <w:rFonts w:ascii="Times New Roman" w:hAnsi="Times New Roman" w:cs="Times New Roman"/>
          <w:sz w:val="24"/>
          <w:szCs w:val="24"/>
        </w:rPr>
        <w:t xml:space="preserve"> </w:t>
      </w:r>
      <w:r w:rsidR="00EF3778" w:rsidRPr="00012C00">
        <w:rPr>
          <w:rFonts w:ascii="Times New Roman" w:hAnsi="Times New Roman" w:cs="Times New Roman"/>
          <w:sz w:val="24"/>
          <w:szCs w:val="24"/>
          <w:highlight w:val="yellow"/>
        </w:rPr>
        <w:t>(Figur: ……?)</w:t>
      </w:r>
    </w:p>
    <w:p w14:paraId="35F24016" w14:textId="5A87C2F7" w:rsidR="00D14005" w:rsidRPr="00E020D6" w:rsidRDefault="003C4FC9">
      <w:pPr>
        <w:rPr>
          <w:rFonts w:ascii="Times New Roman" w:hAnsi="Times New Roman" w:cs="Times New Roman"/>
          <w:sz w:val="24"/>
          <w:szCs w:val="24"/>
        </w:rPr>
      </w:pPr>
      <w:r w:rsidRPr="00E020D6">
        <w:rPr>
          <w:rFonts w:ascii="Times New Roman" w:hAnsi="Times New Roman" w:cs="Times New Roman"/>
          <w:sz w:val="24"/>
          <w:szCs w:val="24"/>
        </w:rPr>
        <w:t>De smittede individer udånder doser af viruspartikler i rummet, som gør</w:t>
      </w:r>
      <w:r w:rsidR="00EF3778">
        <w:rPr>
          <w:rFonts w:ascii="Times New Roman" w:hAnsi="Times New Roman" w:cs="Times New Roman"/>
          <w:sz w:val="24"/>
          <w:szCs w:val="24"/>
        </w:rPr>
        <w:t>,</w:t>
      </w:r>
      <w:r w:rsidRPr="00E020D6">
        <w:rPr>
          <w:rFonts w:ascii="Times New Roman" w:hAnsi="Times New Roman" w:cs="Times New Roman"/>
          <w:sz w:val="24"/>
          <w:szCs w:val="24"/>
        </w:rPr>
        <w:t xml:space="preserve"> at stadigt flere modtagelige individer bliver smittet. Denne proces kan fortsætte indtil</w:t>
      </w:r>
      <w:r w:rsidR="00FE57F2" w:rsidRPr="00E020D6">
        <w:rPr>
          <w:rFonts w:ascii="Times New Roman" w:hAnsi="Times New Roman" w:cs="Times New Roman"/>
          <w:sz w:val="24"/>
          <w:szCs w:val="24"/>
        </w:rPr>
        <w:t>,</w:t>
      </w:r>
      <w:r w:rsidRPr="00E020D6">
        <w:rPr>
          <w:rFonts w:ascii="Times New Roman" w:hAnsi="Times New Roman" w:cs="Times New Roman"/>
          <w:sz w:val="24"/>
          <w:szCs w:val="24"/>
        </w:rPr>
        <w:t xml:space="preserve"> der ikke længere er flere at smitte, hvis ikke vi gør noget for at forhindre</w:t>
      </w:r>
      <w:r w:rsidR="00DC43DB">
        <w:rPr>
          <w:rFonts w:ascii="Times New Roman" w:hAnsi="Times New Roman" w:cs="Times New Roman"/>
          <w:sz w:val="24"/>
          <w:szCs w:val="24"/>
        </w:rPr>
        <w:t>,</w:t>
      </w:r>
      <w:r w:rsidRPr="00E020D6">
        <w:rPr>
          <w:rFonts w:ascii="Times New Roman" w:hAnsi="Times New Roman" w:cs="Times New Roman"/>
          <w:sz w:val="24"/>
          <w:szCs w:val="24"/>
        </w:rPr>
        <w:t xml:space="preserve"> det</w:t>
      </w:r>
      <w:r w:rsidR="00DC43DB">
        <w:rPr>
          <w:rFonts w:ascii="Times New Roman" w:hAnsi="Times New Roman" w:cs="Times New Roman"/>
          <w:sz w:val="24"/>
          <w:szCs w:val="24"/>
        </w:rPr>
        <w:t xml:space="preserve"> sker</w:t>
      </w:r>
      <w:r w:rsidRPr="00E020D6">
        <w:rPr>
          <w:rFonts w:ascii="Times New Roman" w:hAnsi="Times New Roman" w:cs="Times New Roman"/>
          <w:sz w:val="24"/>
          <w:szCs w:val="24"/>
        </w:rPr>
        <w:t xml:space="preserve">. </w:t>
      </w:r>
    </w:p>
    <w:p w14:paraId="485E80AC" w14:textId="77777777" w:rsidR="00D14005" w:rsidRPr="00E020D6" w:rsidRDefault="00D14005">
      <w:pPr>
        <w:rPr>
          <w:rFonts w:ascii="Times New Roman" w:hAnsi="Times New Roman" w:cs="Times New Roman"/>
          <w:sz w:val="24"/>
          <w:szCs w:val="24"/>
        </w:rPr>
      </w:pPr>
    </w:p>
    <w:p w14:paraId="703093EC" w14:textId="759B1CBA" w:rsidR="00DC43DB" w:rsidRDefault="003C4FC9">
      <w:pPr>
        <w:rPr>
          <w:rFonts w:ascii="Times New Roman" w:hAnsi="Times New Roman" w:cs="Times New Roman"/>
          <w:sz w:val="24"/>
          <w:szCs w:val="24"/>
        </w:rPr>
      </w:pPr>
      <w:r w:rsidRPr="00E020D6">
        <w:rPr>
          <w:rFonts w:ascii="Times New Roman" w:hAnsi="Times New Roman" w:cs="Times New Roman"/>
          <w:sz w:val="24"/>
          <w:szCs w:val="24"/>
        </w:rPr>
        <w:t>Smitteprocessen kan siges at være en selvforstærkende</w:t>
      </w:r>
      <w:r w:rsidR="00546BFD" w:rsidRPr="00E020D6">
        <w:rPr>
          <w:rFonts w:ascii="Times New Roman" w:hAnsi="Times New Roman" w:cs="Times New Roman"/>
          <w:sz w:val="24"/>
          <w:szCs w:val="24"/>
        </w:rPr>
        <w:t>,</w:t>
      </w:r>
      <w:r w:rsidRPr="00E020D6">
        <w:rPr>
          <w:rFonts w:ascii="Times New Roman" w:hAnsi="Times New Roman" w:cs="Times New Roman"/>
          <w:sz w:val="24"/>
          <w:szCs w:val="24"/>
        </w:rPr>
        <w:t xml:space="preserve"> </w:t>
      </w:r>
      <w:r w:rsidR="003433AD">
        <w:rPr>
          <w:rFonts w:ascii="Times New Roman" w:hAnsi="Times New Roman" w:cs="Times New Roman"/>
          <w:sz w:val="24"/>
          <w:szCs w:val="24"/>
        </w:rPr>
        <w:t xml:space="preserve">en </w:t>
      </w:r>
      <w:r w:rsidR="006E6D15" w:rsidRPr="00E020D6">
        <w:rPr>
          <w:rFonts w:ascii="Times New Roman" w:hAnsi="Times New Roman" w:cs="Times New Roman"/>
          <w:sz w:val="24"/>
          <w:szCs w:val="24"/>
        </w:rPr>
        <w:t>såkaldt positiv</w:t>
      </w:r>
      <w:r w:rsidR="00546BFD" w:rsidRPr="00E020D6">
        <w:rPr>
          <w:rFonts w:ascii="Times New Roman" w:hAnsi="Times New Roman" w:cs="Times New Roman"/>
          <w:sz w:val="24"/>
          <w:szCs w:val="24"/>
        </w:rPr>
        <w:t>,</w:t>
      </w:r>
      <w:r w:rsidR="006E6D15" w:rsidRPr="00E020D6">
        <w:rPr>
          <w:rFonts w:ascii="Times New Roman" w:hAnsi="Times New Roman" w:cs="Times New Roman"/>
          <w:sz w:val="24"/>
          <w:szCs w:val="24"/>
        </w:rPr>
        <w:t xml:space="preserve"> </w:t>
      </w:r>
      <w:r w:rsidRPr="00E020D6">
        <w:rPr>
          <w:rFonts w:ascii="Times New Roman" w:hAnsi="Times New Roman" w:cs="Times New Roman"/>
          <w:sz w:val="24"/>
          <w:szCs w:val="24"/>
        </w:rPr>
        <w:t>feedbackproces</w:t>
      </w:r>
      <w:r w:rsidR="00DC43DB">
        <w:rPr>
          <w:rFonts w:ascii="Times New Roman" w:hAnsi="Times New Roman" w:cs="Times New Roman"/>
          <w:sz w:val="24"/>
          <w:szCs w:val="24"/>
        </w:rPr>
        <w:t xml:space="preserve">: Jo flere smittede, jo flere viruspartikler udåndes der, og jo hurtigere bliver de modtagelige smittet. </w:t>
      </w:r>
    </w:p>
    <w:p w14:paraId="695B8948" w14:textId="62B87C5C" w:rsidR="00DC43DB" w:rsidRDefault="00DC43DB">
      <w:pPr>
        <w:rPr>
          <w:rFonts w:ascii="Times New Roman" w:hAnsi="Times New Roman" w:cs="Times New Roman"/>
          <w:sz w:val="24"/>
          <w:szCs w:val="24"/>
        </w:rPr>
      </w:pPr>
      <w:r>
        <w:rPr>
          <w:rFonts w:ascii="Times New Roman" w:hAnsi="Times New Roman" w:cs="Times New Roman"/>
          <w:sz w:val="24"/>
          <w:szCs w:val="24"/>
        </w:rPr>
        <w:t xml:space="preserve">Den </w:t>
      </w:r>
      <w:r w:rsidR="003C4FC9" w:rsidRPr="00E020D6">
        <w:rPr>
          <w:rFonts w:ascii="Times New Roman" w:hAnsi="Times New Roman" w:cs="Times New Roman"/>
          <w:sz w:val="24"/>
          <w:szCs w:val="24"/>
        </w:rPr>
        <w:t xml:space="preserve">proces er </w:t>
      </w:r>
      <w:r>
        <w:rPr>
          <w:rFonts w:ascii="Times New Roman" w:hAnsi="Times New Roman" w:cs="Times New Roman"/>
          <w:sz w:val="24"/>
          <w:szCs w:val="24"/>
        </w:rPr>
        <w:t xml:space="preserve">vi </w:t>
      </w:r>
      <w:r w:rsidR="003C4FC9" w:rsidRPr="00E020D6">
        <w:rPr>
          <w:rFonts w:ascii="Times New Roman" w:hAnsi="Times New Roman" w:cs="Times New Roman"/>
          <w:sz w:val="24"/>
          <w:szCs w:val="24"/>
        </w:rPr>
        <w:t xml:space="preserve">interesseret i at modellere lidt mere detaljeret. </w:t>
      </w:r>
    </w:p>
    <w:p w14:paraId="57C818AD" w14:textId="77777777" w:rsidR="0069762D" w:rsidRDefault="0069762D">
      <w:pPr>
        <w:rPr>
          <w:rFonts w:ascii="Times New Roman" w:hAnsi="Times New Roman" w:cs="Times New Roman"/>
          <w:sz w:val="24"/>
          <w:szCs w:val="24"/>
        </w:rPr>
      </w:pPr>
    </w:p>
    <w:p w14:paraId="602EFA98" w14:textId="254F6D00" w:rsidR="00AB3C67" w:rsidRPr="00E020D6" w:rsidRDefault="003C4FC9">
      <w:pPr>
        <w:rPr>
          <w:rFonts w:ascii="Times New Roman" w:hAnsi="Times New Roman" w:cs="Times New Roman"/>
          <w:sz w:val="24"/>
          <w:szCs w:val="24"/>
        </w:rPr>
      </w:pPr>
      <w:r w:rsidRPr="00E020D6">
        <w:rPr>
          <w:rFonts w:ascii="Times New Roman" w:hAnsi="Times New Roman" w:cs="Times New Roman"/>
          <w:sz w:val="24"/>
          <w:szCs w:val="24"/>
        </w:rPr>
        <w:t>Udvidelsen skal bestå i at kunne måle koncentrationen af virus i rummet</w:t>
      </w:r>
      <w:r w:rsidR="00D14005" w:rsidRPr="00E020D6">
        <w:rPr>
          <w:rFonts w:ascii="Times New Roman" w:hAnsi="Times New Roman" w:cs="Times New Roman"/>
          <w:sz w:val="24"/>
          <w:szCs w:val="24"/>
        </w:rPr>
        <w:t>,</w:t>
      </w:r>
      <w:r w:rsidRPr="00E020D6">
        <w:rPr>
          <w:rFonts w:ascii="Times New Roman" w:hAnsi="Times New Roman" w:cs="Times New Roman"/>
          <w:sz w:val="24"/>
          <w:szCs w:val="24"/>
        </w:rPr>
        <w:t xml:space="preserve"> og hvordan denne koncentration påvirker risikoen for smitte. Den udvidede model kan ses i </w:t>
      </w:r>
      <w:r w:rsidR="00DC43DB">
        <w:rPr>
          <w:rFonts w:ascii="Times New Roman" w:hAnsi="Times New Roman" w:cs="Times New Roman"/>
          <w:sz w:val="24"/>
          <w:szCs w:val="24"/>
        </w:rPr>
        <w:t>f</w:t>
      </w:r>
      <w:r w:rsidRPr="00E020D6">
        <w:rPr>
          <w:rFonts w:ascii="Times New Roman" w:hAnsi="Times New Roman" w:cs="Times New Roman"/>
          <w:sz w:val="24"/>
          <w:szCs w:val="24"/>
        </w:rPr>
        <w:t>igur 2</w:t>
      </w:r>
      <w:r w:rsidR="00DC43DB">
        <w:rPr>
          <w:rFonts w:ascii="Times New Roman" w:hAnsi="Times New Roman" w:cs="Times New Roman"/>
          <w:sz w:val="24"/>
          <w:szCs w:val="24"/>
        </w:rPr>
        <w:t xml:space="preserve"> herunder</w:t>
      </w:r>
      <w:r w:rsidRPr="00E020D6">
        <w:rPr>
          <w:rFonts w:ascii="Times New Roman" w:hAnsi="Times New Roman" w:cs="Times New Roman"/>
          <w:sz w:val="24"/>
          <w:szCs w:val="24"/>
        </w:rPr>
        <w:t xml:space="preserve">: </w:t>
      </w:r>
    </w:p>
    <w:p w14:paraId="05507E00" w14:textId="77777777" w:rsidR="00AB3C67" w:rsidRPr="00E020D6" w:rsidRDefault="00AB3C67">
      <w:pPr>
        <w:rPr>
          <w:rFonts w:ascii="Times New Roman" w:hAnsi="Times New Roman" w:cs="Times New Roman"/>
          <w:sz w:val="24"/>
          <w:szCs w:val="24"/>
        </w:rPr>
      </w:pPr>
    </w:p>
    <w:p w14:paraId="7BFE853C" w14:textId="77777777" w:rsidR="00AB3C67" w:rsidRPr="00E020D6" w:rsidRDefault="003C4FC9">
      <w:pPr>
        <w:keepNext/>
        <w:rPr>
          <w:rFonts w:ascii="Times New Roman" w:hAnsi="Times New Roman" w:cs="Times New Roman"/>
          <w:sz w:val="24"/>
          <w:szCs w:val="24"/>
        </w:rPr>
      </w:pPr>
      <w:r w:rsidRPr="00E020D6">
        <w:rPr>
          <w:rFonts w:ascii="Times New Roman" w:hAnsi="Times New Roman" w:cs="Times New Roman"/>
          <w:noProof/>
          <w:sz w:val="24"/>
          <w:szCs w:val="24"/>
        </w:rPr>
        <w:lastRenderedPageBreak/>
        <w:drawing>
          <wp:inline distT="0" distB="0" distL="0" distR="0" wp14:anchorId="2D6EA4B0" wp14:editId="08B0BFD8">
            <wp:extent cx="6332855" cy="3493135"/>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pic:cNvPicPr>
                      <a:picLocks noChangeAspect="1" noChangeArrowheads="1"/>
                    </pic:cNvPicPr>
                  </pic:nvPicPr>
                  <pic:blipFill>
                    <a:blip r:embed="rId15"/>
                    <a:stretch>
                      <a:fillRect/>
                    </a:stretch>
                  </pic:blipFill>
                  <pic:spPr bwMode="auto">
                    <a:xfrm>
                      <a:off x="0" y="0"/>
                      <a:ext cx="6332855" cy="3493135"/>
                    </a:xfrm>
                    <a:prstGeom prst="rect">
                      <a:avLst/>
                    </a:prstGeom>
                  </pic:spPr>
                </pic:pic>
              </a:graphicData>
            </a:graphic>
          </wp:inline>
        </w:drawing>
      </w:r>
    </w:p>
    <w:p w14:paraId="6E4A5AAF" w14:textId="76C50454" w:rsidR="00AB3C67" w:rsidRPr="00E020D6" w:rsidRDefault="003C4FC9">
      <w:pPr>
        <w:pStyle w:val="Billedtekst"/>
        <w:rPr>
          <w:rFonts w:ascii="Times New Roman" w:hAnsi="Times New Roman" w:cs="Times New Roman"/>
          <w:sz w:val="24"/>
          <w:szCs w:val="24"/>
        </w:rPr>
      </w:pPr>
      <w:r w:rsidRPr="00E020D6">
        <w:rPr>
          <w:rFonts w:ascii="Times New Roman" w:hAnsi="Times New Roman" w:cs="Times New Roman"/>
          <w:sz w:val="24"/>
          <w:szCs w:val="24"/>
        </w:rPr>
        <w:t xml:space="preserve">Figur </w:t>
      </w:r>
      <w:r w:rsidRPr="00E020D6">
        <w:rPr>
          <w:rFonts w:ascii="Times New Roman" w:hAnsi="Times New Roman" w:cs="Times New Roman"/>
          <w:sz w:val="24"/>
          <w:szCs w:val="24"/>
        </w:rPr>
        <w:fldChar w:fldCharType="begin"/>
      </w:r>
      <w:r w:rsidRPr="00E020D6">
        <w:rPr>
          <w:rFonts w:ascii="Times New Roman" w:hAnsi="Times New Roman" w:cs="Times New Roman"/>
          <w:sz w:val="24"/>
          <w:szCs w:val="24"/>
        </w:rPr>
        <w:instrText>SEQ Figur \* ARABIC</w:instrText>
      </w:r>
      <w:r w:rsidRPr="00E020D6">
        <w:rPr>
          <w:rFonts w:ascii="Times New Roman" w:hAnsi="Times New Roman" w:cs="Times New Roman"/>
          <w:sz w:val="24"/>
          <w:szCs w:val="24"/>
        </w:rPr>
        <w:fldChar w:fldCharType="separate"/>
      </w:r>
      <w:r w:rsidR="00AC3CE9" w:rsidRPr="00E020D6">
        <w:rPr>
          <w:rFonts w:ascii="Times New Roman" w:hAnsi="Times New Roman" w:cs="Times New Roman"/>
          <w:noProof/>
          <w:sz w:val="24"/>
          <w:szCs w:val="24"/>
        </w:rPr>
        <w:t>2</w:t>
      </w:r>
      <w:r w:rsidRPr="00E020D6">
        <w:rPr>
          <w:rFonts w:ascii="Times New Roman" w:hAnsi="Times New Roman" w:cs="Times New Roman"/>
          <w:sz w:val="24"/>
          <w:szCs w:val="24"/>
        </w:rPr>
        <w:fldChar w:fldCharType="end"/>
      </w:r>
      <w:r w:rsidRPr="00E020D6">
        <w:rPr>
          <w:rFonts w:ascii="Times New Roman" w:hAnsi="Times New Roman" w:cs="Times New Roman"/>
          <w:sz w:val="24"/>
          <w:szCs w:val="24"/>
        </w:rPr>
        <w:t>: Smitteprocessen drives af den mængde virus</w:t>
      </w:r>
      <w:r w:rsidR="00D14005" w:rsidRPr="00E020D6">
        <w:rPr>
          <w:rFonts w:ascii="Times New Roman" w:hAnsi="Times New Roman" w:cs="Times New Roman"/>
          <w:sz w:val="24"/>
          <w:szCs w:val="24"/>
        </w:rPr>
        <w:t>,</w:t>
      </w:r>
      <w:r w:rsidRPr="00E020D6">
        <w:rPr>
          <w:rFonts w:ascii="Times New Roman" w:hAnsi="Times New Roman" w:cs="Times New Roman"/>
          <w:sz w:val="24"/>
          <w:szCs w:val="24"/>
        </w:rPr>
        <w:t xml:space="preserve"> der befinder sig i rummet. Jo flere vira, desto større </w:t>
      </w:r>
      <w:r w:rsidR="00DC43DB">
        <w:rPr>
          <w:rFonts w:ascii="Times New Roman" w:hAnsi="Times New Roman" w:cs="Times New Roman"/>
          <w:sz w:val="24"/>
          <w:szCs w:val="24"/>
        </w:rPr>
        <w:t>risiko</w:t>
      </w:r>
      <w:r w:rsidRPr="00E020D6">
        <w:rPr>
          <w:rFonts w:ascii="Times New Roman" w:hAnsi="Times New Roman" w:cs="Times New Roman"/>
          <w:sz w:val="24"/>
          <w:szCs w:val="24"/>
        </w:rPr>
        <w:t xml:space="preserve"> for smitte. Modtagelige mennesker i lokalet kommer i kontakt med disse vira, bliver smittede og slutter sig til gruppen, der </w:t>
      </w:r>
      <w:r w:rsidR="00DC43DB">
        <w:rPr>
          <w:rFonts w:ascii="Times New Roman" w:hAnsi="Times New Roman" w:cs="Times New Roman"/>
          <w:sz w:val="24"/>
          <w:szCs w:val="24"/>
        </w:rPr>
        <w:t xml:space="preserve">(nogle dage senere) </w:t>
      </w:r>
      <w:r w:rsidRPr="00E020D6">
        <w:rPr>
          <w:rFonts w:ascii="Times New Roman" w:hAnsi="Times New Roman" w:cs="Times New Roman"/>
          <w:sz w:val="24"/>
          <w:szCs w:val="24"/>
        </w:rPr>
        <w:t xml:space="preserve">producerer flere vira i luften. </w:t>
      </w:r>
      <w:r w:rsidR="00DC43DB">
        <w:rPr>
          <w:rFonts w:ascii="Times New Roman" w:hAnsi="Times New Roman" w:cs="Times New Roman"/>
          <w:sz w:val="24"/>
          <w:szCs w:val="24"/>
        </w:rPr>
        <w:t>Hvis vi ikke gør noget, bliver alle modtagelige i rummet smittet. (Figur: …..</w:t>
      </w:r>
      <w:commentRangeStart w:id="54"/>
      <w:r w:rsidR="00DC43DB">
        <w:rPr>
          <w:rFonts w:ascii="Times New Roman" w:hAnsi="Times New Roman" w:cs="Times New Roman"/>
          <w:sz w:val="24"/>
          <w:szCs w:val="24"/>
        </w:rPr>
        <w:t>hvem må vi kreditere?)</w:t>
      </w:r>
      <w:commentRangeEnd w:id="54"/>
      <w:r w:rsidR="00C54E28">
        <w:rPr>
          <w:rStyle w:val="Kommentarhenvisning"/>
          <w:i w:val="0"/>
          <w:iCs w:val="0"/>
          <w:color w:val="auto"/>
        </w:rPr>
        <w:commentReference w:id="54"/>
      </w:r>
    </w:p>
    <w:p w14:paraId="72A7FF74" w14:textId="77777777" w:rsidR="00D14005" w:rsidRPr="00E020D6" w:rsidRDefault="00D14005">
      <w:pPr>
        <w:rPr>
          <w:rFonts w:ascii="Times New Roman" w:hAnsi="Times New Roman" w:cs="Times New Roman"/>
          <w:sz w:val="24"/>
          <w:szCs w:val="24"/>
        </w:rPr>
      </w:pPr>
    </w:p>
    <w:p w14:paraId="6ACE2CDD" w14:textId="7F43F73C" w:rsidR="006E6D15" w:rsidRPr="00E020D6" w:rsidRDefault="00CA4EA7">
      <w:pPr>
        <w:rPr>
          <w:rFonts w:ascii="Times New Roman" w:hAnsi="Times New Roman" w:cs="Times New Roman"/>
          <w:sz w:val="24"/>
          <w:szCs w:val="24"/>
        </w:rPr>
      </w:pPr>
      <w:r>
        <w:rPr>
          <w:rFonts w:ascii="Times New Roman" w:hAnsi="Times New Roman" w:cs="Times New Roman"/>
          <w:b/>
          <w:sz w:val="24"/>
          <w:szCs w:val="24"/>
        </w:rPr>
        <w:t>Et forsøg på at bremse selvforstærkende smittespredning</w:t>
      </w:r>
      <w:r>
        <w:rPr>
          <w:rFonts w:ascii="Times New Roman" w:hAnsi="Times New Roman" w:cs="Times New Roman"/>
          <w:b/>
          <w:sz w:val="24"/>
          <w:szCs w:val="24"/>
        </w:rPr>
        <w:br/>
      </w:r>
      <w:r w:rsidR="003C4FC9" w:rsidRPr="00E020D6">
        <w:rPr>
          <w:rFonts w:ascii="Times New Roman" w:hAnsi="Times New Roman" w:cs="Times New Roman"/>
          <w:sz w:val="24"/>
          <w:szCs w:val="24"/>
        </w:rPr>
        <w:t xml:space="preserve">Hastigheden, hvormed smitten udbredes, er afhængig af mange forskellige faktorer. Det fremgår af </w:t>
      </w:r>
      <w:r w:rsidR="00DC43DB">
        <w:rPr>
          <w:rFonts w:ascii="Times New Roman" w:hAnsi="Times New Roman" w:cs="Times New Roman"/>
          <w:sz w:val="24"/>
          <w:szCs w:val="24"/>
        </w:rPr>
        <w:t>f</w:t>
      </w:r>
      <w:r w:rsidR="003C4FC9" w:rsidRPr="00E020D6">
        <w:rPr>
          <w:rFonts w:ascii="Times New Roman" w:hAnsi="Times New Roman" w:cs="Times New Roman"/>
          <w:sz w:val="24"/>
          <w:szCs w:val="24"/>
        </w:rPr>
        <w:t>igur 2</w:t>
      </w:r>
      <w:r w:rsidR="00DC43DB">
        <w:rPr>
          <w:rFonts w:ascii="Times New Roman" w:hAnsi="Times New Roman" w:cs="Times New Roman"/>
          <w:sz w:val="24"/>
          <w:szCs w:val="24"/>
        </w:rPr>
        <w:t>,</w:t>
      </w:r>
      <w:r w:rsidR="003C4FC9" w:rsidRPr="00E020D6">
        <w:rPr>
          <w:rFonts w:ascii="Times New Roman" w:hAnsi="Times New Roman" w:cs="Times New Roman"/>
          <w:sz w:val="24"/>
          <w:szCs w:val="24"/>
        </w:rPr>
        <w:t xml:space="preserve"> at hastigheden nødvendigvis må accelerere i takt med antallet af smittede individer i lokalet. </w:t>
      </w:r>
    </w:p>
    <w:p w14:paraId="34A6594D" w14:textId="77777777" w:rsidR="006E6D15" w:rsidRPr="00E020D6" w:rsidRDefault="006E6D15">
      <w:pPr>
        <w:rPr>
          <w:rFonts w:ascii="Times New Roman" w:hAnsi="Times New Roman" w:cs="Times New Roman"/>
          <w:sz w:val="24"/>
          <w:szCs w:val="24"/>
        </w:rPr>
      </w:pPr>
    </w:p>
    <w:p w14:paraId="267B0EDF" w14:textId="3837C05E" w:rsidR="00D14005" w:rsidRPr="00E020D6" w:rsidRDefault="003C4FC9">
      <w:pPr>
        <w:rPr>
          <w:rFonts w:ascii="Times New Roman" w:hAnsi="Times New Roman" w:cs="Times New Roman"/>
          <w:sz w:val="24"/>
          <w:szCs w:val="24"/>
        </w:rPr>
      </w:pPr>
      <w:r w:rsidRPr="00E020D6">
        <w:rPr>
          <w:rFonts w:ascii="Times New Roman" w:hAnsi="Times New Roman" w:cs="Times New Roman"/>
          <w:sz w:val="24"/>
          <w:szCs w:val="24"/>
        </w:rPr>
        <w:t>Nu hvor vi har identificeret en selvforstærkende cyklus</w:t>
      </w:r>
      <w:r w:rsidR="00DC43DB">
        <w:rPr>
          <w:rFonts w:ascii="Times New Roman" w:hAnsi="Times New Roman" w:cs="Times New Roman"/>
          <w:sz w:val="24"/>
          <w:szCs w:val="24"/>
        </w:rPr>
        <w:t>,</w:t>
      </w:r>
      <w:r w:rsidRPr="00E020D6">
        <w:rPr>
          <w:rFonts w:ascii="Times New Roman" w:hAnsi="Times New Roman" w:cs="Times New Roman"/>
          <w:sz w:val="24"/>
          <w:szCs w:val="24"/>
        </w:rPr>
        <w:t xml:space="preserve"> kan vi søge at afbryde eller dæmpe denne proces. </w:t>
      </w:r>
    </w:p>
    <w:p w14:paraId="5667E426" w14:textId="77777777" w:rsidR="00D14005" w:rsidRPr="00E020D6" w:rsidRDefault="00D14005">
      <w:pPr>
        <w:rPr>
          <w:rFonts w:ascii="Times New Roman" w:hAnsi="Times New Roman" w:cs="Times New Roman"/>
          <w:sz w:val="24"/>
          <w:szCs w:val="24"/>
        </w:rPr>
      </w:pPr>
    </w:p>
    <w:p w14:paraId="24091051" w14:textId="77777777" w:rsidR="00DC43DB" w:rsidRDefault="003C4FC9">
      <w:pPr>
        <w:rPr>
          <w:rFonts w:ascii="Times New Roman" w:hAnsi="Times New Roman" w:cs="Times New Roman"/>
          <w:sz w:val="24"/>
          <w:szCs w:val="24"/>
        </w:rPr>
      </w:pPr>
      <w:r w:rsidRPr="00E020D6">
        <w:rPr>
          <w:rFonts w:ascii="Times New Roman" w:hAnsi="Times New Roman" w:cs="Times New Roman"/>
          <w:sz w:val="24"/>
          <w:szCs w:val="24"/>
        </w:rPr>
        <w:t>Vores model adresserer særligt én af måderne, hvorpå cyklussen kan påvirkes</w:t>
      </w:r>
      <w:r w:rsidR="00546BFD" w:rsidRPr="00E020D6">
        <w:rPr>
          <w:rFonts w:ascii="Times New Roman" w:hAnsi="Times New Roman" w:cs="Times New Roman"/>
          <w:sz w:val="24"/>
          <w:szCs w:val="24"/>
        </w:rPr>
        <w:t>, nemlig</w:t>
      </w:r>
      <w:r w:rsidRPr="00E020D6">
        <w:rPr>
          <w:rFonts w:ascii="Times New Roman" w:hAnsi="Times New Roman" w:cs="Times New Roman"/>
          <w:sz w:val="24"/>
          <w:szCs w:val="24"/>
        </w:rPr>
        <w:t xml:space="preserve"> gennem reduktion af antallet af vira, som modtagelige individer kan inhalere under deres ophold i rummet. Ventilering af rummet kan ske enten ved</w:t>
      </w:r>
      <w:r w:rsidR="00DC43DB">
        <w:rPr>
          <w:rFonts w:ascii="Times New Roman" w:hAnsi="Times New Roman" w:cs="Times New Roman"/>
          <w:sz w:val="24"/>
          <w:szCs w:val="24"/>
        </w:rPr>
        <w:t>:</w:t>
      </w:r>
    </w:p>
    <w:p w14:paraId="7F589B09" w14:textId="4D6E0BB1" w:rsidR="00DC43DB" w:rsidRDefault="00550CF6" w:rsidP="00EE3DAE">
      <w:pPr>
        <w:pStyle w:val="Listeafsnit"/>
        <w:numPr>
          <w:ilvl w:val="0"/>
          <w:numId w:val="1"/>
        </w:numPr>
        <w:rPr>
          <w:rFonts w:ascii="Times New Roman" w:hAnsi="Times New Roman" w:cs="Times New Roman"/>
          <w:sz w:val="24"/>
          <w:szCs w:val="24"/>
        </w:rPr>
      </w:pPr>
      <w:r w:rsidRPr="00EE3DAE">
        <w:rPr>
          <w:rFonts w:ascii="Times New Roman" w:hAnsi="Times New Roman" w:cs="Times New Roman"/>
          <w:sz w:val="24"/>
          <w:szCs w:val="24"/>
        </w:rPr>
        <w:t>at tilføje frisk luft</w:t>
      </w:r>
      <w:r w:rsidR="00D936D9" w:rsidRPr="00EE3DAE">
        <w:rPr>
          <w:rFonts w:ascii="Times New Roman" w:hAnsi="Times New Roman" w:cs="Times New Roman"/>
          <w:sz w:val="24"/>
          <w:szCs w:val="24"/>
        </w:rPr>
        <w:t xml:space="preserve"> gennem åbne vinduer </w:t>
      </w:r>
    </w:p>
    <w:p w14:paraId="7E69B2A6" w14:textId="0FA43410" w:rsidR="00DC43DB" w:rsidRDefault="00D936D9" w:rsidP="00EE3DAE">
      <w:pPr>
        <w:pStyle w:val="Listeafsnit"/>
        <w:numPr>
          <w:ilvl w:val="0"/>
          <w:numId w:val="1"/>
        </w:numPr>
        <w:rPr>
          <w:rFonts w:ascii="Times New Roman" w:hAnsi="Times New Roman" w:cs="Times New Roman"/>
          <w:sz w:val="24"/>
          <w:szCs w:val="24"/>
        </w:rPr>
      </w:pPr>
      <w:r w:rsidRPr="00EE3DAE">
        <w:rPr>
          <w:rFonts w:ascii="Times New Roman" w:hAnsi="Times New Roman" w:cs="Times New Roman"/>
          <w:sz w:val="24"/>
          <w:szCs w:val="24"/>
        </w:rPr>
        <w:t>via venti</w:t>
      </w:r>
      <w:r w:rsidR="00C6066F" w:rsidRPr="00EE3DAE">
        <w:rPr>
          <w:rFonts w:ascii="Times New Roman" w:hAnsi="Times New Roman" w:cs="Times New Roman"/>
          <w:sz w:val="24"/>
          <w:szCs w:val="24"/>
        </w:rPr>
        <w:t>l</w:t>
      </w:r>
      <w:r w:rsidRPr="00EE3DAE">
        <w:rPr>
          <w:rFonts w:ascii="Times New Roman" w:hAnsi="Times New Roman" w:cs="Times New Roman"/>
          <w:sz w:val="24"/>
          <w:szCs w:val="24"/>
        </w:rPr>
        <w:t>ationsanlæg</w:t>
      </w:r>
      <w:r w:rsidR="00550CF6" w:rsidRPr="00EE3DAE">
        <w:rPr>
          <w:rFonts w:ascii="Times New Roman" w:hAnsi="Times New Roman" w:cs="Times New Roman"/>
          <w:sz w:val="24"/>
          <w:szCs w:val="24"/>
        </w:rPr>
        <w:t xml:space="preserve"> </w:t>
      </w:r>
    </w:p>
    <w:p w14:paraId="3585F093" w14:textId="296E0755" w:rsidR="00AB3C67" w:rsidRPr="00EE3DAE" w:rsidRDefault="00550CF6" w:rsidP="00EE3DAE">
      <w:pPr>
        <w:pStyle w:val="Listeafsnit"/>
        <w:numPr>
          <w:ilvl w:val="0"/>
          <w:numId w:val="1"/>
        </w:numPr>
        <w:rPr>
          <w:rFonts w:ascii="Times New Roman" w:hAnsi="Times New Roman" w:cs="Times New Roman"/>
          <w:sz w:val="24"/>
          <w:szCs w:val="24"/>
        </w:rPr>
      </w:pPr>
      <w:r w:rsidRPr="00EE3DAE">
        <w:rPr>
          <w:rFonts w:ascii="Times New Roman" w:hAnsi="Times New Roman" w:cs="Times New Roman"/>
          <w:sz w:val="24"/>
          <w:szCs w:val="24"/>
        </w:rPr>
        <w:t xml:space="preserve">ved at filtrere luften gennem et ventilationssystem. </w:t>
      </w:r>
      <w:r w:rsidR="003C4FC9" w:rsidRPr="00EE3DAE">
        <w:rPr>
          <w:rFonts w:ascii="Times New Roman" w:hAnsi="Times New Roman" w:cs="Times New Roman"/>
          <w:sz w:val="24"/>
          <w:szCs w:val="24"/>
        </w:rPr>
        <w:t xml:space="preserve"> </w:t>
      </w:r>
    </w:p>
    <w:p w14:paraId="6E6AFAC3" w14:textId="77777777" w:rsidR="00AB3C67" w:rsidRPr="00E020D6" w:rsidRDefault="00AB3C67">
      <w:pPr>
        <w:rPr>
          <w:rFonts w:ascii="Times New Roman" w:hAnsi="Times New Roman" w:cs="Times New Roman"/>
          <w:sz w:val="24"/>
          <w:szCs w:val="24"/>
        </w:rPr>
      </w:pPr>
    </w:p>
    <w:p w14:paraId="2EE56AD6" w14:textId="7A32E9D9" w:rsidR="00DC43DB" w:rsidRDefault="003C4FC9">
      <w:pPr>
        <w:rPr>
          <w:rFonts w:ascii="Times New Roman" w:hAnsi="Times New Roman" w:cs="Times New Roman"/>
          <w:sz w:val="24"/>
          <w:szCs w:val="24"/>
        </w:rPr>
      </w:pPr>
      <w:r w:rsidRPr="00E020D6">
        <w:rPr>
          <w:rFonts w:ascii="Times New Roman" w:hAnsi="Times New Roman" w:cs="Times New Roman"/>
          <w:sz w:val="24"/>
          <w:szCs w:val="24"/>
        </w:rPr>
        <w:t xml:space="preserve">Udover ventilering og luftfiltrering tager vores model højde for to yderligere måder, hvorpå </w:t>
      </w:r>
      <w:ins w:id="55" w:author="Christian Michel Sørup" w:date="2021-05-04T11:54:00Z">
        <w:r w:rsidR="006E2147">
          <w:rPr>
            <w:rFonts w:ascii="Times New Roman" w:hAnsi="Times New Roman" w:cs="Times New Roman"/>
            <w:sz w:val="24"/>
            <w:szCs w:val="24"/>
          </w:rPr>
          <w:t xml:space="preserve">man </w:t>
        </w:r>
        <w:r w:rsidR="006E2147" w:rsidRPr="00A2084D">
          <w:rPr>
            <w:rFonts w:ascii="Times New Roman" w:hAnsi="Times New Roman" w:cs="Times New Roman"/>
            <w:sz w:val="24"/>
            <w:szCs w:val="24"/>
            <w:highlight w:val="yellow"/>
            <w:rPrChange w:id="56" w:author="Christian Michel Sørup" w:date="2021-05-05T12:48:00Z">
              <w:rPr>
                <w:rFonts w:ascii="Times New Roman" w:hAnsi="Times New Roman" w:cs="Times New Roman"/>
                <w:sz w:val="24"/>
                <w:szCs w:val="24"/>
              </w:rPr>
            </w:rPrChange>
          </w:rPr>
          <w:t xml:space="preserve">kan undgå at inhalere </w:t>
        </w:r>
      </w:ins>
      <w:r w:rsidRPr="00A2084D">
        <w:rPr>
          <w:rFonts w:ascii="Times New Roman" w:hAnsi="Times New Roman" w:cs="Times New Roman"/>
          <w:sz w:val="24"/>
          <w:szCs w:val="24"/>
          <w:highlight w:val="yellow"/>
          <w:rPrChange w:id="57" w:author="Christian Michel Sørup" w:date="2021-05-05T12:48:00Z">
            <w:rPr>
              <w:rFonts w:ascii="Times New Roman" w:hAnsi="Times New Roman" w:cs="Times New Roman"/>
              <w:sz w:val="24"/>
              <w:szCs w:val="24"/>
            </w:rPr>
          </w:rPrChange>
        </w:rPr>
        <w:t>vira</w:t>
      </w:r>
      <w:del w:id="58" w:author="Christian Michel Sørup" w:date="2021-05-04T11:54:00Z">
        <w:r w:rsidRPr="00E020D6" w:rsidDel="006E2147">
          <w:rPr>
            <w:rFonts w:ascii="Times New Roman" w:hAnsi="Times New Roman" w:cs="Times New Roman"/>
            <w:sz w:val="24"/>
            <w:szCs w:val="24"/>
          </w:rPr>
          <w:delText xml:space="preserve"> kan fjernes fra rummet</w:delText>
        </w:r>
      </w:del>
      <w:r w:rsidRPr="00E020D6">
        <w:rPr>
          <w:rFonts w:ascii="Times New Roman" w:hAnsi="Times New Roman" w:cs="Times New Roman"/>
          <w:sz w:val="24"/>
          <w:szCs w:val="24"/>
        </w:rPr>
        <w:t xml:space="preserve">. </w:t>
      </w:r>
      <w:ins w:id="59" w:author="Christian Michel Sørup" w:date="2021-05-04T11:52:00Z">
        <w:r w:rsidR="006E2147">
          <w:rPr>
            <w:rFonts w:ascii="Times New Roman" w:hAnsi="Times New Roman" w:cs="Times New Roman"/>
            <w:sz w:val="24"/>
            <w:szCs w:val="24"/>
          </w:rPr>
          <w:t xml:space="preserve">Enten </w:t>
        </w:r>
      </w:ins>
      <w:ins w:id="60" w:author="Christian Michel Sørup" w:date="2021-05-04T11:53:00Z">
        <w:r w:rsidR="006E2147">
          <w:rPr>
            <w:rFonts w:ascii="Times New Roman" w:hAnsi="Times New Roman" w:cs="Times New Roman"/>
            <w:sz w:val="24"/>
            <w:szCs w:val="24"/>
          </w:rPr>
          <w:t>vil</w:t>
        </w:r>
      </w:ins>
      <w:ins w:id="61" w:author="Christian Michel Sørup" w:date="2021-05-04T11:52:00Z">
        <w:r w:rsidR="006E2147">
          <w:rPr>
            <w:rFonts w:ascii="Times New Roman" w:hAnsi="Times New Roman" w:cs="Times New Roman"/>
            <w:sz w:val="24"/>
            <w:szCs w:val="24"/>
          </w:rPr>
          <w:t xml:space="preserve"> dråber med vira f</w:t>
        </w:r>
      </w:ins>
      <w:ins w:id="62" w:author="Christian Michel Sørup" w:date="2021-05-04T11:53:00Z">
        <w:r w:rsidR="006E2147">
          <w:rPr>
            <w:rFonts w:ascii="Times New Roman" w:hAnsi="Times New Roman" w:cs="Times New Roman"/>
            <w:sz w:val="24"/>
            <w:szCs w:val="24"/>
          </w:rPr>
          <w:t>ordampe over tid og derefter gå til grunde</w:t>
        </w:r>
      </w:ins>
      <w:ins w:id="63" w:author="Christian Michel Sørup" w:date="2021-05-04T11:54:00Z">
        <w:r w:rsidR="006E2147">
          <w:rPr>
            <w:rFonts w:ascii="Times New Roman" w:hAnsi="Times New Roman" w:cs="Times New Roman"/>
            <w:sz w:val="24"/>
            <w:szCs w:val="24"/>
          </w:rPr>
          <w:t xml:space="preserve"> eller også vil særligt store dråber falde til jorden, idet de er for tunge til at svæve i </w:t>
        </w:r>
      </w:ins>
      <w:ins w:id="64" w:author="Christian Michel Sørup" w:date="2021-05-04T11:55:00Z">
        <w:r w:rsidR="006E2147">
          <w:rPr>
            <w:rFonts w:ascii="Times New Roman" w:hAnsi="Times New Roman" w:cs="Times New Roman"/>
            <w:sz w:val="24"/>
            <w:szCs w:val="24"/>
          </w:rPr>
          <w:t>luften.</w:t>
        </w:r>
      </w:ins>
    </w:p>
    <w:p w14:paraId="03571A03" w14:textId="77777777" w:rsidR="007F1979" w:rsidRPr="00E020D6" w:rsidRDefault="007F1979">
      <w:pPr>
        <w:rPr>
          <w:rFonts w:ascii="Times New Roman" w:hAnsi="Times New Roman" w:cs="Times New Roman"/>
          <w:sz w:val="24"/>
          <w:szCs w:val="24"/>
        </w:rPr>
      </w:pPr>
    </w:p>
    <w:p w14:paraId="0A95073A" w14:textId="09C7E322" w:rsidR="00EE3DAE" w:rsidDel="00297EEF" w:rsidRDefault="00EE3DAE">
      <w:pPr>
        <w:rPr>
          <w:del w:id="65" w:author="Thorkild I.A. Sørensen" w:date="2021-05-04T16:16:00Z"/>
          <w:rFonts w:ascii="Times New Roman" w:hAnsi="Times New Roman" w:cs="Times New Roman"/>
          <w:sz w:val="24"/>
          <w:szCs w:val="24"/>
        </w:rPr>
      </w:pPr>
      <w:commentRangeStart w:id="66"/>
      <w:commentRangeStart w:id="67"/>
      <w:del w:id="68" w:author="Thorkild I.A. Sørensen" w:date="2021-05-04T16:16:00Z">
        <w:r w:rsidDel="00297EEF">
          <w:rPr>
            <w:rFonts w:ascii="Times New Roman" w:hAnsi="Times New Roman" w:cs="Times New Roman"/>
            <w:sz w:val="24"/>
            <w:szCs w:val="24"/>
          </w:rPr>
          <w:delText xml:space="preserve">Man kan deaktivere vira hurtigere </w:delText>
        </w:r>
        <w:r w:rsidR="003C4FC9" w:rsidRPr="00E020D6" w:rsidDel="00297EEF">
          <w:rPr>
            <w:rFonts w:ascii="Times New Roman" w:hAnsi="Times New Roman" w:cs="Times New Roman"/>
            <w:sz w:val="24"/>
            <w:szCs w:val="24"/>
          </w:rPr>
          <w:delText xml:space="preserve">ved at </w:delText>
        </w:r>
        <w:r w:rsidR="000B41E9" w:rsidDel="00297EEF">
          <w:fldChar w:fldCharType="begin"/>
        </w:r>
        <w:r w:rsidR="000B41E9" w:rsidDel="00297EEF">
          <w:delInstrText xml:space="preserve"> HYPERLINK "https://videnskab.dk/krop-sundhed/uv-straaling-draeber-coronavirus-paa-overflader-viser-nyt-amerikansk-studie" </w:delInstrText>
        </w:r>
        <w:r w:rsidR="000B41E9" w:rsidDel="00297EEF">
          <w:fldChar w:fldCharType="separate"/>
        </w:r>
        <w:r w:rsidR="003C4FC9" w:rsidRPr="00E020D6" w:rsidDel="00297EEF">
          <w:rPr>
            <w:rStyle w:val="Hyperlink"/>
            <w:rFonts w:ascii="Times New Roman" w:hAnsi="Times New Roman" w:cs="Times New Roman"/>
            <w:sz w:val="24"/>
            <w:szCs w:val="24"/>
          </w:rPr>
          <w:delText>belyse overflader med UV-lys</w:delText>
        </w:r>
        <w:r w:rsidR="000B41E9" w:rsidDel="00297EEF">
          <w:rPr>
            <w:rStyle w:val="Hyperlink"/>
            <w:rFonts w:ascii="Times New Roman" w:hAnsi="Times New Roman" w:cs="Times New Roman"/>
            <w:sz w:val="24"/>
            <w:szCs w:val="24"/>
          </w:rPr>
          <w:fldChar w:fldCharType="end"/>
        </w:r>
        <w:r w:rsidR="003C4FC9" w:rsidRPr="00E020D6" w:rsidDel="00297EEF">
          <w:rPr>
            <w:rFonts w:ascii="Times New Roman" w:hAnsi="Times New Roman" w:cs="Times New Roman"/>
            <w:sz w:val="24"/>
            <w:szCs w:val="24"/>
          </w:rPr>
          <w:delText xml:space="preserve"> eller ved brug af desinfektionsmidler (håndsprit </w:delText>
        </w:r>
        <w:r w:rsidDel="00297EEF">
          <w:rPr>
            <w:rFonts w:ascii="Times New Roman" w:hAnsi="Times New Roman" w:cs="Times New Roman"/>
            <w:sz w:val="24"/>
            <w:szCs w:val="24"/>
          </w:rPr>
          <w:delText>eller overfladerengøring</w:delText>
        </w:r>
        <w:r w:rsidR="003C4FC9" w:rsidRPr="00E020D6" w:rsidDel="00297EEF">
          <w:rPr>
            <w:rFonts w:ascii="Times New Roman" w:hAnsi="Times New Roman" w:cs="Times New Roman"/>
            <w:sz w:val="24"/>
            <w:szCs w:val="24"/>
          </w:rPr>
          <w:delText xml:space="preserve">). </w:delText>
        </w:r>
      </w:del>
      <w:commentRangeEnd w:id="66"/>
      <w:r w:rsidR="00297EEF">
        <w:rPr>
          <w:rStyle w:val="Kommentarhenvisning"/>
        </w:rPr>
        <w:commentReference w:id="66"/>
      </w:r>
      <w:commentRangeEnd w:id="67"/>
      <w:r w:rsidR="00BE4772">
        <w:rPr>
          <w:rStyle w:val="Kommentarhenvisning"/>
        </w:rPr>
        <w:commentReference w:id="67"/>
      </w:r>
    </w:p>
    <w:p w14:paraId="33B215E2" w14:textId="77777777" w:rsidR="00CA4EA7" w:rsidRDefault="00CA4EA7">
      <w:pPr>
        <w:rPr>
          <w:rFonts w:ascii="Times New Roman" w:hAnsi="Times New Roman" w:cs="Times New Roman"/>
          <w:sz w:val="24"/>
          <w:szCs w:val="24"/>
        </w:rPr>
      </w:pPr>
    </w:p>
    <w:p w14:paraId="51FE509F" w14:textId="35A6807F" w:rsidR="00CA4EA7" w:rsidRPr="00012C00" w:rsidRDefault="00CA4EA7">
      <w:pPr>
        <w:rPr>
          <w:rFonts w:ascii="Times New Roman" w:hAnsi="Times New Roman" w:cs="Times New Roman"/>
          <w:b/>
          <w:sz w:val="24"/>
          <w:szCs w:val="24"/>
        </w:rPr>
      </w:pPr>
      <w:r w:rsidRPr="00012C00">
        <w:rPr>
          <w:rFonts w:ascii="Times New Roman" w:hAnsi="Times New Roman" w:cs="Times New Roman"/>
          <w:b/>
          <w:sz w:val="24"/>
          <w:szCs w:val="24"/>
        </w:rPr>
        <w:lastRenderedPageBreak/>
        <w:t xml:space="preserve">Hvilken type spørgsmål kan modellen besvare? </w:t>
      </w:r>
    </w:p>
    <w:p w14:paraId="1922EFFF" w14:textId="7964ED40" w:rsidR="00AB3C67" w:rsidRPr="00E020D6" w:rsidRDefault="000B41E9">
      <w:pPr>
        <w:rPr>
          <w:rFonts w:ascii="Times New Roman" w:hAnsi="Times New Roman" w:cs="Times New Roman"/>
          <w:sz w:val="24"/>
          <w:szCs w:val="24"/>
        </w:rPr>
      </w:pPr>
      <w:r w:rsidRPr="00BE4772">
        <w:rPr>
          <w:rFonts w:ascii="Times New Roman" w:hAnsi="Times New Roman" w:cs="Times New Roman"/>
          <w:sz w:val="24"/>
          <w:szCs w:val="24"/>
          <w:highlight w:val="yellow"/>
          <w:rPrChange w:id="69" w:author="Christian Michel Sørup" w:date="2021-05-05T12:40:00Z">
            <w:rPr>
              <w:rFonts w:ascii="Times New Roman" w:hAnsi="Times New Roman" w:cs="Times New Roman"/>
              <w:sz w:val="24"/>
              <w:szCs w:val="24"/>
            </w:rPr>
          </w:rPrChange>
        </w:rPr>
        <w:t>Virusindholdet i luften kan formi</w:t>
      </w:r>
      <w:r w:rsidR="00BE4772" w:rsidRPr="00BE4772">
        <w:rPr>
          <w:rFonts w:ascii="Times New Roman" w:hAnsi="Times New Roman" w:cs="Times New Roman"/>
          <w:sz w:val="24"/>
          <w:szCs w:val="24"/>
          <w:highlight w:val="yellow"/>
          <w:rPrChange w:id="70" w:author="Christian Michel Sørup" w:date="2021-05-05T12:40:00Z">
            <w:rPr>
              <w:rFonts w:ascii="Times New Roman" w:hAnsi="Times New Roman" w:cs="Times New Roman"/>
              <w:sz w:val="24"/>
              <w:szCs w:val="24"/>
            </w:rPr>
          </w:rPrChange>
        </w:rPr>
        <w:t>n</w:t>
      </w:r>
      <w:r w:rsidRPr="00BE4772">
        <w:rPr>
          <w:rFonts w:ascii="Times New Roman" w:hAnsi="Times New Roman" w:cs="Times New Roman"/>
          <w:sz w:val="24"/>
          <w:szCs w:val="24"/>
          <w:highlight w:val="yellow"/>
          <w:rPrChange w:id="71" w:author="Christian Michel Sørup" w:date="2021-05-05T12:40:00Z">
            <w:rPr>
              <w:rFonts w:ascii="Times New Roman" w:hAnsi="Times New Roman" w:cs="Times New Roman"/>
              <w:sz w:val="24"/>
              <w:szCs w:val="24"/>
            </w:rPr>
          </w:rPrChange>
        </w:rPr>
        <w:t>dskes ved v</w:t>
      </w:r>
      <w:r w:rsidR="006E2147" w:rsidRPr="00BE4772">
        <w:rPr>
          <w:rFonts w:ascii="Times New Roman" w:hAnsi="Times New Roman" w:cs="Times New Roman"/>
          <w:sz w:val="24"/>
          <w:szCs w:val="24"/>
          <w:highlight w:val="yellow"/>
          <w:rPrChange w:id="72" w:author="Christian Michel Sørup" w:date="2021-05-05T12:40:00Z">
            <w:rPr>
              <w:rFonts w:ascii="Times New Roman" w:hAnsi="Times New Roman" w:cs="Times New Roman"/>
              <w:sz w:val="24"/>
              <w:szCs w:val="24"/>
            </w:rPr>
          </w:rPrChange>
        </w:rPr>
        <w:t>entilering, luftfiltrering, større dråber som falder til jorden og dråber der fordamper</w:t>
      </w:r>
      <w:r w:rsidRPr="00BE4772">
        <w:rPr>
          <w:rFonts w:ascii="Times New Roman" w:hAnsi="Times New Roman" w:cs="Times New Roman"/>
          <w:sz w:val="24"/>
          <w:szCs w:val="24"/>
          <w:highlight w:val="yellow"/>
          <w:rPrChange w:id="73" w:author="Christian Michel Sørup" w:date="2021-05-05T12:40:00Z">
            <w:rPr>
              <w:rFonts w:ascii="Times New Roman" w:hAnsi="Times New Roman" w:cs="Times New Roman"/>
              <w:sz w:val="24"/>
              <w:szCs w:val="24"/>
            </w:rPr>
          </w:rPrChange>
        </w:rPr>
        <w:t>. A</w:t>
      </w:r>
      <w:r w:rsidR="006E2147" w:rsidRPr="00BE4772">
        <w:rPr>
          <w:rFonts w:ascii="Times New Roman" w:hAnsi="Times New Roman" w:cs="Times New Roman"/>
          <w:sz w:val="24"/>
          <w:szCs w:val="24"/>
          <w:highlight w:val="yellow"/>
          <w:rPrChange w:id="74" w:author="Christian Michel Sørup" w:date="2021-05-05T12:40:00Z">
            <w:rPr>
              <w:rFonts w:ascii="Times New Roman" w:hAnsi="Times New Roman" w:cs="Times New Roman"/>
              <w:sz w:val="24"/>
              <w:szCs w:val="24"/>
            </w:rPr>
          </w:rPrChange>
        </w:rPr>
        <w:t xml:space="preserve">lle </w:t>
      </w:r>
      <w:r w:rsidR="003C4FC9" w:rsidRPr="00BE4772">
        <w:rPr>
          <w:rFonts w:ascii="Times New Roman" w:hAnsi="Times New Roman" w:cs="Times New Roman"/>
          <w:sz w:val="24"/>
          <w:szCs w:val="24"/>
          <w:highlight w:val="yellow"/>
          <w:rPrChange w:id="75" w:author="Christian Michel Sørup" w:date="2021-05-05T12:40:00Z">
            <w:rPr>
              <w:rFonts w:ascii="Times New Roman" w:hAnsi="Times New Roman" w:cs="Times New Roman"/>
              <w:sz w:val="24"/>
              <w:szCs w:val="24"/>
            </w:rPr>
          </w:rPrChange>
        </w:rPr>
        <w:t xml:space="preserve">fire </w:t>
      </w:r>
      <w:r w:rsidRPr="00BE4772">
        <w:rPr>
          <w:rFonts w:ascii="Times New Roman" w:hAnsi="Times New Roman" w:cs="Times New Roman"/>
          <w:sz w:val="24"/>
          <w:szCs w:val="24"/>
          <w:highlight w:val="yellow"/>
          <w:rPrChange w:id="76" w:author="Christian Michel Sørup" w:date="2021-05-05T12:40:00Z">
            <w:rPr>
              <w:rFonts w:ascii="Times New Roman" w:hAnsi="Times New Roman" w:cs="Times New Roman"/>
              <w:sz w:val="24"/>
              <w:szCs w:val="24"/>
            </w:rPr>
          </w:rPrChange>
        </w:rPr>
        <w:t xml:space="preserve">måder er </w:t>
      </w:r>
      <w:r w:rsidR="003C4FC9" w:rsidRPr="00BE4772">
        <w:rPr>
          <w:rFonts w:ascii="Times New Roman" w:hAnsi="Times New Roman" w:cs="Times New Roman"/>
          <w:sz w:val="24"/>
          <w:szCs w:val="24"/>
          <w:highlight w:val="yellow"/>
          <w:rPrChange w:id="77" w:author="Christian Michel Sørup" w:date="2021-05-05T12:40:00Z">
            <w:rPr>
              <w:rFonts w:ascii="Times New Roman" w:hAnsi="Times New Roman" w:cs="Times New Roman"/>
              <w:sz w:val="24"/>
              <w:szCs w:val="24"/>
            </w:rPr>
          </w:rPrChange>
        </w:rPr>
        <w:t xml:space="preserve">indlejret i vores model, som nu ser ud som </w:t>
      </w:r>
      <w:r w:rsidR="003C4FC9" w:rsidRPr="00BE4772">
        <w:rPr>
          <w:rFonts w:ascii="Times New Roman" w:hAnsi="Times New Roman" w:cs="Times New Roman"/>
          <w:b/>
          <w:bCs/>
          <w:sz w:val="24"/>
          <w:szCs w:val="24"/>
          <w:highlight w:val="yellow"/>
          <w:rPrChange w:id="78" w:author="Christian Michel Sørup" w:date="2021-05-05T12:40:00Z">
            <w:rPr>
              <w:rFonts w:ascii="Times New Roman" w:hAnsi="Times New Roman" w:cs="Times New Roman"/>
              <w:b/>
              <w:bCs/>
              <w:sz w:val="24"/>
              <w:szCs w:val="24"/>
            </w:rPr>
          </w:rPrChange>
        </w:rPr>
        <w:fldChar w:fldCharType="begin"/>
      </w:r>
      <w:r w:rsidR="003C4FC9" w:rsidRPr="00BE4772">
        <w:rPr>
          <w:rFonts w:ascii="Times New Roman" w:hAnsi="Times New Roman" w:cs="Times New Roman"/>
          <w:b/>
          <w:bCs/>
          <w:sz w:val="24"/>
          <w:szCs w:val="24"/>
          <w:highlight w:val="yellow"/>
          <w:rPrChange w:id="79" w:author="Christian Michel Sørup" w:date="2021-05-05T12:40:00Z">
            <w:rPr>
              <w:rFonts w:ascii="Times New Roman" w:hAnsi="Times New Roman" w:cs="Times New Roman"/>
              <w:b/>
              <w:bCs/>
              <w:sz w:val="24"/>
              <w:szCs w:val="24"/>
            </w:rPr>
          </w:rPrChange>
        </w:rPr>
        <w:instrText>REF _Ref69984672 \h</w:instrText>
      </w:r>
      <w:r w:rsidR="00E020D6" w:rsidRPr="00BE4772">
        <w:rPr>
          <w:rFonts w:ascii="Times New Roman" w:hAnsi="Times New Roman" w:cs="Times New Roman"/>
          <w:b/>
          <w:bCs/>
          <w:sz w:val="24"/>
          <w:szCs w:val="24"/>
          <w:highlight w:val="yellow"/>
          <w:rPrChange w:id="80" w:author="Christian Michel Sørup" w:date="2021-05-05T12:40:00Z">
            <w:rPr>
              <w:rFonts w:ascii="Times New Roman" w:hAnsi="Times New Roman" w:cs="Times New Roman"/>
              <w:b/>
              <w:bCs/>
              <w:sz w:val="24"/>
              <w:szCs w:val="24"/>
            </w:rPr>
          </w:rPrChange>
        </w:rPr>
        <w:instrText xml:space="preserve"> \* MERGEFORMAT </w:instrText>
      </w:r>
      <w:r w:rsidR="003C4FC9" w:rsidRPr="00BE4772">
        <w:rPr>
          <w:rFonts w:ascii="Times New Roman" w:hAnsi="Times New Roman" w:cs="Times New Roman"/>
          <w:b/>
          <w:bCs/>
          <w:sz w:val="24"/>
          <w:szCs w:val="24"/>
          <w:highlight w:val="yellow"/>
          <w:rPrChange w:id="81" w:author="Christian Michel Sørup" w:date="2021-05-05T12:40:00Z">
            <w:rPr>
              <w:rFonts w:ascii="Times New Roman" w:hAnsi="Times New Roman" w:cs="Times New Roman"/>
              <w:b/>
              <w:bCs/>
              <w:sz w:val="24"/>
              <w:szCs w:val="24"/>
              <w:highlight w:val="yellow"/>
            </w:rPr>
          </w:rPrChange>
        </w:rPr>
      </w:r>
      <w:r w:rsidR="003C4FC9" w:rsidRPr="00BE4772">
        <w:rPr>
          <w:rFonts w:ascii="Times New Roman" w:hAnsi="Times New Roman" w:cs="Times New Roman"/>
          <w:b/>
          <w:bCs/>
          <w:sz w:val="24"/>
          <w:szCs w:val="24"/>
          <w:highlight w:val="yellow"/>
          <w:rPrChange w:id="82" w:author="Christian Michel Sørup" w:date="2021-05-05T12:40:00Z">
            <w:rPr>
              <w:rFonts w:ascii="Times New Roman" w:hAnsi="Times New Roman" w:cs="Times New Roman"/>
              <w:b/>
              <w:bCs/>
              <w:sz w:val="24"/>
              <w:szCs w:val="24"/>
            </w:rPr>
          </w:rPrChange>
        </w:rPr>
        <w:fldChar w:fldCharType="separate"/>
      </w:r>
      <w:r w:rsidR="00EE3DAE" w:rsidRPr="00BE4772">
        <w:rPr>
          <w:rFonts w:ascii="Times New Roman" w:hAnsi="Times New Roman" w:cs="Times New Roman"/>
          <w:sz w:val="24"/>
          <w:szCs w:val="24"/>
          <w:highlight w:val="yellow"/>
          <w:rPrChange w:id="83" w:author="Christian Michel Sørup" w:date="2021-05-05T12:40:00Z">
            <w:rPr>
              <w:rFonts w:ascii="Times New Roman" w:hAnsi="Times New Roman" w:cs="Times New Roman"/>
              <w:sz w:val="24"/>
              <w:szCs w:val="24"/>
            </w:rPr>
          </w:rPrChange>
        </w:rPr>
        <w:t>f</w:t>
      </w:r>
      <w:r w:rsidR="00AC3CE9" w:rsidRPr="00BE4772">
        <w:rPr>
          <w:rFonts w:ascii="Times New Roman" w:hAnsi="Times New Roman" w:cs="Times New Roman"/>
          <w:sz w:val="24"/>
          <w:szCs w:val="24"/>
          <w:highlight w:val="yellow"/>
          <w:rPrChange w:id="84" w:author="Christian Michel Sørup" w:date="2021-05-05T12:40:00Z">
            <w:rPr>
              <w:rFonts w:ascii="Times New Roman" w:hAnsi="Times New Roman" w:cs="Times New Roman"/>
              <w:sz w:val="24"/>
              <w:szCs w:val="24"/>
            </w:rPr>
          </w:rPrChange>
        </w:rPr>
        <w:t xml:space="preserve">igur </w:t>
      </w:r>
      <w:r w:rsidR="00AC3CE9" w:rsidRPr="00BE4772">
        <w:rPr>
          <w:rFonts w:ascii="Times New Roman" w:hAnsi="Times New Roman" w:cs="Times New Roman"/>
          <w:noProof/>
          <w:sz w:val="24"/>
          <w:szCs w:val="24"/>
          <w:highlight w:val="yellow"/>
          <w:rPrChange w:id="85" w:author="Christian Michel Sørup" w:date="2021-05-05T12:40:00Z">
            <w:rPr>
              <w:rFonts w:ascii="Times New Roman" w:hAnsi="Times New Roman" w:cs="Times New Roman"/>
              <w:noProof/>
              <w:sz w:val="24"/>
              <w:szCs w:val="24"/>
            </w:rPr>
          </w:rPrChange>
        </w:rPr>
        <w:t>3</w:t>
      </w:r>
      <w:r w:rsidR="003C4FC9" w:rsidRPr="00BE4772">
        <w:rPr>
          <w:rFonts w:ascii="Times New Roman" w:hAnsi="Times New Roman" w:cs="Times New Roman"/>
          <w:b/>
          <w:bCs/>
          <w:sz w:val="24"/>
          <w:szCs w:val="24"/>
          <w:highlight w:val="yellow"/>
          <w:rPrChange w:id="86" w:author="Christian Michel Sørup" w:date="2021-05-05T12:40:00Z">
            <w:rPr>
              <w:rFonts w:ascii="Times New Roman" w:hAnsi="Times New Roman" w:cs="Times New Roman"/>
              <w:b/>
              <w:bCs/>
              <w:sz w:val="24"/>
              <w:szCs w:val="24"/>
            </w:rPr>
          </w:rPrChange>
        </w:rPr>
        <w:fldChar w:fldCharType="end"/>
      </w:r>
      <w:r w:rsidR="003C4FC9" w:rsidRPr="00BE4772">
        <w:rPr>
          <w:rFonts w:ascii="Times New Roman" w:hAnsi="Times New Roman" w:cs="Times New Roman"/>
          <w:sz w:val="24"/>
          <w:szCs w:val="24"/>
          <w:highlight w:val="yellow"/>
          <w:rPrChange w:id="87" w:author="Christian Michel Sørup" w:date="2021-05-05T12:40:00Z">
            <w:rPr>
              <w:rFonts w:ascii="Times New Roman" w:hAnsi="Times New Roman" w:cs="Times New Roman"/>
              <w:sz w:val="24"/>
              <w:szCs w:val="24"/>
            </w:rPr>
          </w:rPrChange>
        </w:rPr>
        <w:t>.</w:t>
      </w:r>
    </w:p>
    <w:p w14:paraId="6C5DC581" w14:textId="77777777" w:rsidR="00AB3C67" w:rsidRPr="00E020D6" w:rsidRDefault="00AB3C67">
      <w:pPr>
        <w:rPr>
          <w:rFonts w:ascii="Times New Roman" w:hAnsi="Times New Roman" w:cs="Times New Roman"/>
          <w:i/>
          <w:iCs/>
          <w:sz w:val="24"/>
          <w:szCs w:val="24"/>
        </w:rPr>
      </w:pPr>
    </w:p>
    <w:p w14:paraId="5C106B9E" w14:textId="77777777" w:rsidR="00AB3C67" w:rsidRPr="00E020D6" w:rsidRDefault="003C4FC9">
      <w:pPr>
        <w:keepNext/>
        <w:rPr>
          <w:rFonts w:ascii="Times New Roman" w:hAnsi="Times New Roman" w:cs="Times New Roman"/>
          <w:sz w:val="24"/>
          <w:szCs w:val="24"/>
        </w:rPr>
      </w:pPr>
      <w:r w:rsidRPr="00E020D6">
        <w:rPr>
          <w:rFonts w:ascii="Times New Roman" w:hAnsi="Times New Roman" w:cs="Times New Roman"/>
          <w:noProof/>
          <w:sz w:val="24"/>
          <w:szCs w:val="24"/>
        </w:rPr>
        <w:drawing>
          <wp:inline distT="0" distB="0" distL="0" distR="0" wp14:anchorId="7FBC7504" wp14:editId="38808136">
            <wp:extent cx="6667811" cy="3848501"/>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pic:cNvPicPr>
                      <a:picLocks noChangeAspect="1" noChangeArrowheads="1"/>
                    </pic:cNvPicPr>
                  </pic:nvPicPr>
                  <pic:blipFill rotWithShape="1">
                    <a:blip r:embed="rId16"/>
                    <a:srcRect l="760" r="1378"/>
                    <a:stretch/>
                  </pic:blipFill>
                  <pic:spPr bwMode="auto">
                    <a:xfrm>
                      <a:off x="0" y="0"/>
                      <a:ext cx="6685299" cy="3858595"/>
                    </a:xfrm>
                    <a:prstGeom prst="rect">
                      <a:avLst/>
                    </a:prstGeom>
                    <a:ln>
                      <a:noFill/>
                    </a:ln>
                    <a:extLst>
                      <a:ext uri="{53640926-AAD7-44D8-BBD7-CCE9431645EC}">
                        <a14:shadowObscured xmlns:a14="http://schemas.microsoft.com/office/drawing/2010/main"/>
                      </a:ext>
                    </a:extLst>
                  </pic:spPr>
                </pic:pic>
              </a:graphicData>
            </a:graphic>
          </wp:inline>
        </w:drawing>
      </w:r>
    </w:p>
    <w:p w14:paraId="7CFD6B7B" w14:textId="7297D70F" w:rsidR="00AB3C67" w:rsidRPr="00E020D6" w:rsidRDefault="003C4FC9">
      <w:pPr>
        <w:pStyle w:val="Billedtekst"/>
        <w:rPr>
          <w:rFonts w:ascii="Times New Roman" w:hAnsi="Times New Roman" w:cs="Times New Roman"/>
          <w:sz w:val="24"/>
          <w:szCs w:val="24"/>
        </w:rPr>
      </w:pPr>
      <w:bookmarkStart w:id="88" w:name="_Ref69984672"/>
      <w:r w:rsidRPr="00E020D6">
        <w:rPr>
          <w:rFonts w:ascii="Times New Roman" w:hAnsi="Times New Roman" w:cs="Times New Roman"/>
          <w:sz w:val="24"/>
          <w:szCs w:val="24"/>
        </w:rPr>
        <w:t xml:space="preserve">Figur </w:t>
      </w:r>
      <w:r w:rsidRPr="00E020D6">
        <w:rPr>
          <w:rFonts w:ascii="Times New Roman" w:hAnsi="Times New Roman" w:cs="Times New Roman"/>
          <w:sz w:val="24"/>
          <w:szCs w:val="24"/>
        </w:rPr>
        <w:fldChar w:fldCharType="begin"/>
      </w:r>
      <w:r w:rsidRPr="00E020D6">
        <w:rPr>
          <w:rFonts w:ascii="Times New Roman" w:hAnsi="Times New Roman" w:cs="Times New Roman"/>
          <w:sz w:val="24"/>
          <w:szCs w:val="24"/>
        </w:rPr>
        <w:instrText>SEQ Figur \* ARABIC</w:instrText>
      </w:r>
      <w:r w:rsidRPr="00E020D6">
        <w:rPr>
          <w:rFonts w:ascii="Times New Roman" w:hAnsi="Times New Roman" w:cs="Times New Roman"/>
          <w:sz w:val="24"/>
          <w:szCs w:val="24"/>
        </w:rPr>
        <w:fldChar w:fldCharType="separate"/>
      </w:r>
      <w:r w:rsidR="00AC3CE9" w:rsidRPr="00E020D6">
        <w:rPr>
          <w:rFonts w:ascii="Times New Roman" w:hAnsi="Times New Roman" w:cs="Times New Roman"/>
          <w:noProof/>
          <w:sz w:val="24"/>
          <w:szCs w:val="24"/>
        </w:rPr>
        <w:t>3</w:t>
      </w:r>
      <w:r w:rsidRPr="00E020D6">
        <w:rPr>
          <w:rFonts w:ascii="Times New Roman" w:hAnsi="Times New Roman" w:cs="Times New Roman"/>
          <w:sz w:val="24"/>
          <w:szCs w:val="24"/>
        </w:rPr>
        <w:fldChar w:fldCharType="end"/>
      </w:r>
      <w:bookmarkEnd w:id="88"/>
      <w:r w:rsidRPr="00E020D6">
        <w:rPr>
          <w:rFonts w:ascii="Times New Roman" w:hAnsi="Times New Roman" w:cs="Times New Roman"/>
          <w:sz w:val="24"/>
          <w:szCs w:val="24"/>
        </w:rPr>
        <w:t>: Den endelige model</w:t>
      </w:r>
      <w:r w:rsidR="00EE3DAE">
        <w:rPr>
          <w:rFonts w:ascii="Times New Roman" w:hAnsi="Times New Roman" w:cs="Times New Roman"/>
          <w:sz w:val="24"/>
          <w:szCs w:val="24"/>
        </w:rPr>
        <w:t>,</w:t>
      </w:r>
      <w:r w:rsidRPr="00E020D6">
        <w:rPr>
          <w:rFonts w:ascii="Times New Roman" w:hAnsi="Times New Roman" w:cs="Times New Roman"/>
          <w:sz w:val="24"/>
          <w:szCs w:val="24"/>
        </w:rPr>
        <w:t xml:space="preserve"> hvori mulighederne for at dæmpe smitteudbredelsen er indlejret. Det være sig </w:t>
      </w:r>
      <w:r w:rsidR="00EE3DAE">
        <w:rPr>
          <w:rFonts w:ascii="Times New Roman" w:hAnsi="Times New Roman" w:cs="Times New Roman"/>
          <w:sz w:val="24"/>
          <w:szCs w:val="24"/>
        </w:rPr>
        <w:t xml:space="preserve">1) </w:t>
      </w:r>
      <w:r w:rsidRPr="00E020D6">
        <w:rPr>
          <w:rFonts w:ascii="Times New Roman" w:hAnsi="Times New Roman" w:cs="Times New Roman"/>
          <w:sz w:val="24"/>
          <w:szCs w:val="24"/>
        </w:rPr>
        <w:t xml:space="preserve">luftudskiftning, </w:t>
      </w:r>
      <w:r w:rsidR="00EE3DAE">
        <w:rPr>
          <w:rFonts w:ascii="Times New Roman" w:hAnsi="Times New Roman" w:cs="Times New Roman"/>
          <w:sz w:val="24"/>
          <w:szCs w:val="24"/>
        </w:rPr>
        <w:t xml:space="preserve">2) </w:t>
      </w:r>
      <w:r w:rsidRPr="00E020D6">
        <w:rPr>
          <w:rFonts w:ascii="Times New Roman" w:hAnsi="Times New Roman" w:cs="Times New Roman"/>
          <w:sz w:val="24"/>
          <w:szCs w:val="24"/>
        </w:rPr>
        <w:t xml:space="preserve">luftfiltrering, </w:t>
      </w:r>
      <w:r w:rsidR="00EE3DAE">
        <w:rPr>
          <w:rFonts w:ascii="Times New Roman" w:hAnsi="Times New Roman" w:cs="Times New Roman"/>
          <w:sz w:val="24"/>
          <w:szCs w:val="24"/>
        </w:rPr>
        <w:t>3</w:t>
      </w:r>
      <w:commentRangeStart w:id="89"/>
      <w:commentRangeStart w:id="90"/>
      <w:r w:rsidR="00EE3DAE">
        <w:rPr>
          <w:rFonts w:ascii="Times New Roman" w:hAnsi="Times New Roman" w:cs="Times New Roman"/>
          <w:sz w:val="24"/>
          <w:szCs w:val="24"/>
        </w:rPr>
        <w:t>) ’</w:t>
      </w:r>
      <w:r w:rsidRPr="00E020D6">
        <w:rPr>
          <w:rFonts w:ascii="Times New Roman" w:hAnsi="Times New Roman" w:cs="Times New Roman"/>
          <w:sz w:val="24"/>
          <w:szCs w:val="24"/>
        </w:rPr>
        <w:t>deaktivering</w:t>
      </w:r>
      <w:r w:rsidR="00EE3DAE">
        <w:rPr>
          <w:rFonts w:ascii="Times New Roman" w:hAnsi="Times New Roman" w:cs="Times New Roman"/>
          <w:sz w:val="24"/>
          <w:szCs w:val="24"/>
        </w:rPr>
        <w:t>’</w:t>
      </w:r>
      <w:r w:rsidRPr="00E020D6">
        <w:rPr>
          <w:rFonts w:ascii="Times New Roman" w:hAnsi="Times New Roman" w:cs="Times New Roman"/>
          <w:sz w:val="24"/>
          <w:szCs w:val="24"/>
        </w:rPr>
        <w:t xml:space="preserve"> af vira samt </w:t>
      </w:r>
      <w:r w:rsidR="00EE3DAE">
        <w:rPr>
          <w:rFonts w:ascii="Times New Roman" w:hAnsi="Times New Roman" w:cs="Times New Roman"/>
          <w:sz w:val="24"/>
          <w:szCs w:val="24"/>
        </w:rPr>
        <w:t xml:space="preserve">4) </w:t>
      </w:r>
      <w:r w:rsidRPr="00E020D6">
        <w:rPr>
          <w:rFonts w:ascii="Times New Roman" w:hAnsi="Times New Roman" w:cs="Times New Roman"/>
          <w:sz w:val="24"/>
          <w:szCs w:val="24"/>
        </w:rPr>
        <w:t>vira i dråber, som lander på overflader.</w:t>
      </w:r>
      <w:commentRangeEnd w:id="89"/>
      <w:r w:rsidR="00EE3DAE">
        <w:rPr>
          <w:rStyle w:val="Kommentarhenvisning"/>
          <w:i w:val="0"/>
          <w:iCs w:val="0"/>
          <w:color w:val="auto"/>
        </w:rPr>
        <w:commentReference w:id="89"/>
      </w:r>
      <w:commentRangeEnd w:id="90"/>
      <w:r w:rsidR="006E2147">
        <w:rPr>
          <w:rStyle w:val="Kommentarhenvisning"/>
          <w:i w:val="0"/>
          <w:iCs w:val="0"/>
          <w:color w:val="auto"/>
        </w:rPr>
        <w:commentReference w:id="90"/>
      </w:r>
    </w:p>
    <w:p w14:paraId="21113AC8" w14:textId="77777777" w:rsidR="00AB3C67" w:rsidRPr="00E020D6" w:rsidRDefault="00AB3C67">
      <w:pPr>
        <w:rPr>
          <w:rFonts w:ascii="Times New Roman" w:hAnsi="Times New Roman" w:cs="Times New Roman"/>
          <w:i/>
          <w:iCs/>
          <w:sz w:val="24"/>
          <w:szCs w:val="24"/>
          <w:lang w:eastAsia="en-US"/>
        </w:rPr>
      </w:pPr>
    </w:p>
    <w:p w14:paraId="5B532085" w14:textId="0E078447" w:rsidR="007F1979" w:rsidRPr="00E020D6" w:rsidRDefault="003C4FC9">
      <w:pPr>
        <w:rPr>
          <w:rFonts w:ascii="Times New Roman" w:hAnsi="Times New Roman" w:cs="Times New Roman"/>
          <w:sz w:val="24"/>
          <w:szCs w:val="24"/>
        </w:rPr>
      </w:pPr>
      <w:r w:rsidRPr="00E020D6">
        <w:rPr>
          <w:rFonts w:ascii="Times New Roman" w:hAnsi="Times New Roman" w:cs="Times New Roman"/>
          <w:sz w:val="24"/>
          <w:szCs w:val="24"/>
        </w:rPr>
        <w:t xml:space="preserve">Vores model repræsenteret i </w:t>
      </w:r>
      <w:r w:rsidR="00EE3DAE">
        <w:rPr>
          <w:rFonts w:ascii="Times New Roman" w:hAnsi="Times New Roman" w:cs="Times New Roman"/>
          <w:sz w:val="24"/>
          <w:szCs w:val="24"/>
        </w:rPr>
        <w:t>f</w:t>
      </w:r>
      <w:r w:rsidRPr="00E020D6">
        <w:rPr>
          <w:rFonts w:ascii="Times New Roman" w:hAnsi="Times New Roman" w:cs="Times New Roman"/>
          <w:sz w:val="24"/>
          <w:szCs w:val="24"/>
        </w:rPr>
        <w:t xml:space="preserve">igur 3 kan simulere de grundlæggende sammenhænge mellem virusproduktion, effekt af ventilation og den hastighed, hvormed infektioner finder sted. </w:t>
      </w:r>
    </w:p>
    <w:p w14:paraId="3E79653C" w14:textId="77777777" w:rsidR="00CA4EA7" w:rsidRDefault="00CA4EA7">
      <w:pPr>
        <w:rPr>
          <w:rFonts w:ascii="Times New Roman" w:hAnsi="Times New Roman" w:cs="Times New Roman"/>
          <w:sz w:val="24"/>
          <w:szCs w:val="24"/>
        </w:rPr>
      </w:pPr>
    </w:p>
    <w:p w14:paraId="1935E0E5" w14:textId="77777777" w:rsidR="0017192A" w:rsidRDefault="0017192A">
      <w:pPr>
        <w:rPr>
          <w:rFonts w:ascii="Times New Roman" w:hAnsi="Times New Roman" w:cs="Times New Roman"/>
          <w:sz w:val="24"/>
          <w:szCs w:val="24"/>
        </w:rPr>
      </w:pPr>
      <w:r>
        <w:rPr>
          <w:rFonts w:ascii="Times New Roman" w:hAnsi="Times New Roman" w:cs="Times New Roman"/>
          <w:sz w:val="24"/>
          <w:szCs w:val="24"/>
        </w:rPr>
        <w:t xml:space="preserve">Så hvilken type spørgsmål kan modellen besvare? Det kunne for eksempel være: </w:t>
      </w:r>
    </w:p>
    <w:p w14:paraId="7433007E" w14:textId="2FEEBBFE" w:rsidR="0017192A" w:rsidRDefault="0017192A" w:rsidP="009C1B0D">
      <w:pPr>
        <w:pStyle w:val="Listeafsnit"/>
        <w:numPr>
          <w:ilvl w:val="0"/>
          <w:numId w:val="1"/>
        </w:numPr>
        <w:rPr>
          <w:rFonts w:ascii="Times New Roman" w:hAnsi="Times New Roman" w:cs="Times New Roman"/>
          <w:sz w:val="24"/>
          <w:szCs w:val="24"/>
        </w:rPr>
      </w:pPr>
      <w:r>
        <w:rPr>
          <w:rFonts w:ascii="Times New Roman" w:hAnsi="Times New Roman" w:cs="Times New Roman"/>
          <w:sz w:val="24"/>
          <w:szCs w:val="24"/>
        </w:rPr>
        <w:t xml:space="preserve">Hvis lokalet er 60 kvadratmeter og har et ventilationssystem af type X, hvilke aktiviteter kan man så udføre (og i hvor lang tid), </w:t>
      </w:r>
      <w:r w:rsidR="003C4FC9" w:rsidRPr="009C1B0D">
        <w:rPr>
          <w:rFonts w:ascii="Times New Roman" w:hAnsi="Times New Roman" w:cs="Times New Roman"/>
          <w:sz w:val="24"/>
          <w:szCs w:val="24"/>
        </w:rPr>
        <w:t xml:space="preserve">før smitterisikoen bliver for stor? </w:t>
      </w:r>
    </w:p>
    <w:p w14:paraId="2D08D01E" w14:textId="3F18A649" w:rsidR="00AB3C67" w:rsidRPr="009C1B0D" w:rsidRDefault="0017192A" w:rsidP="009C1B0D">
      <w:pPr>
        <w:pStyle w:val="Listeafsnit"/>
        <w:numPr>
          <w:ilvl w:val="0"/>
          <w:numId w:val="1"/>
        </w:numPr>
        <w:rPr>
          <w:rFonts w:ascii="Times New Roman" w:hAnsi="Times New Roman" w:cs="Times New Roman"/>
          <w:sz w:val="24"/>
          <w:szCs w:val="24"/>
        </w:rPr>
      </w:pPr>
      <w:r>
        <w:rPr>
          <w:rFonts w:ascii="Times New Roman" w:hAnsi="Times New Roman" w:cs="Times New Roman"/>
          <w:sz w:val="24"/>
          <w:szCs w:val="24"/>
        </w:rPr>
        <w:t>H</w:t>
      </w:r>
      <w:r w:rsidR="003C4FC9" w:rsidRPr="009C1B0D">
        <w:rPr>
          <w:rFonts w:ascii="Times New Roman" w:hAnsi="Times New Roman" w:cs="Times New Roman"/>
          <w:sz w:val="24"/>
          <w:szCs w:val="24"/>
        </w:rPr>
        <w:t xml:space="preserve">vor stort et lokale samt ventilationsbehov er nødvendigt for at kunne tillade </w:t>
      </w:r>
      <w:r w:rsidR="00012C00" w:rsidRPr="009C1B0D">
        <w:rPr>
          <w:rFonts w:ascii="Times New Roman" w:hAnsi="Times New Roman" w:cs="Times New Roman"/>
          <w:sz w:val="24"/>
          <w:szCs w:val="24"/>
        </w:rPr>
        <w:t>f.eks.</w:t>
      </w:r>
      <w:r w:rsidRPr="009C1B0D">
        <w:rPr>
          <w:rFonts w:ascii="Times New Roman" w:hAnsi="Times New Roman" w:cs="Times New Roman"/>
          <w:sz w:val="24"/>
          <w:szCs w:val="24"/>
        </w:rPr>
        <w:t xml:space="preserve"> sport, sang eller undervisning</w:t>
      </w:r>
      <w:r w:rsidR="009C1B0D">
        <w:rPr>
          <w:rFonts w:ascii="Times New Roman" w:hAnsi="Times New Roman" w:cs="Times New Roman"/>
          <w:sz w:val="24"/>
          <w:szCs w:val="24"/>
        </w:rPr>
        <w:t xml:space="preserve"> i et rum</w:t>
      </w:r>
      <w:r w:rsidR="003C4FC9" w:rsidRPr="009C1B0D">
        <w:rPr>
          <w:rFonts w:ascii="Times New Roman" w:hAnsi="Times New Roman" w:cs="Times New Roman"/>
          <w:sz w:val="24"/>
          <w:szCs w:val="24"/>
        </w:rPr>
        <w:t xml:space="preserve">? </w:t>
      </w:r>
    </w:p>
    <w:p w14:paraId="4624D0FC" w14:textId="10D73C47" w:rsidR="00AB3C67" w:rsidRDefault="00AB3C67">
      <w:pPr>
        <w:rPr>
          <w:rFonts w:ascii="Times New Roman" w:hAnsi="Times New Roman" w:cs="Times New Roman"/>
          <w:sz w:val="24"/>
          <w:szCs w:val="24"/>
        </w:rPr>
      </w:pPr>
    </w:p>
    <w:p w14:paraId="2C303ADF" w14:textId="514F5700" w:rsidR="00012C00" w:rsidRDefault="00012C00">
      <w:pPr>
        <w:rPr>
          <w:rFonts w:ascii="Times New Roman" w:hAnsi="Times New Roman" w:cs="Times New Roman"/>
          <w:sz w:val="24"/>
          <w:szCs w:val="24"/>
        </w:rPr>
      </w:pPr>
    </w:p>
    <w:p w14:paraId="6BC97A9B" w14:textId="2B7183D2" w:rsidR="00012C00" w:rsidRDefault="00012C00">
      <w:pPr>
        <w:rPr>
          <w:rFonts w:ascii="Times New Roman" w:hAnsi="Times New Roman" w:cs="Times New Roman"/>
          <w:sz w:val="24"/>
          <w:szCs w:val="24"/>
        </w:rPr>
      </w:pPr>
    </w:p>
    <w:p w14:paraId="3CDADE57" w14:textId="77777777" w:rsidR="00012C00" w:rsidRPr="00E020D6" w:rsidRDefault="00012C00">
      <w:pPr>
        <w:rPr>
          <w:rFonts w:ascii="Times New Roman" w:hAnsi="Times New Roman" w:cs="Times New Roman"/>
          <w:sz w:val="24"/>
          <w:szCs w:val="24"/>
        </w:rPr>
      </w:pPr>
    </w:p>
    <w:p w14:paraId="0D723555" w14:textId="2FB0130A" w:rsidR="00AB3C67" w:rsidRPr="00E020D6" w:rsidRDefault="003C4FC9">
      <w:pPr>
        <w:rPr>
          <w:rFonts w:ascii="Times New Roman" w:hAnsi="Times New Roman" w:cs="Times New Roman"/>
          <w:b/>
          <w:sz w:val="24"/>
          <w:szCs w:val="24"/>
        </w:rPr>
      </w:pPr>
      <w:r w:rsidRPr="00E020D6">
        <w:rPr>
          <w:rFonts w:ascii="Times New Roman" w:hAnsi="Times New Roman" w:cs="Times New Roman"/>
          <w:b/>
          <w:sz w:val="24"/>
          <w:szCs w:val="24"/>
        </w:rPr>
        <w:t>Sådan kan vi teste</w:t>
      </w:r>
      <w:r w:rsidR="009C1B0D">
        <w:rPr>
          <w:rFonts w:ascii="Times New Roman" w:hAnsi="Times New Roman" w:cs="Times New Roman"/>
          <w:b/>
          <w:sz w:val="24"/>
          <w:szCs w:val="24"/>
        </w:rPr>
        <w:t>, om modeller virker</w:t>
      </w:r>
    </w:p>
    <w:p w14:paraId="7C55313E" w14:textId="723577D1" w:rsidR="007F1979" w:rsidRPr="00E020D6" w:rsidRDefault="003C4FC9">
      <w:pPr>
        <w:rPr>
          <w:rFonts w:ascii="Times New Roman" w:hAnsi="Times New Roman" w:cs="Times New Roman"/>
          <w:sz w:val="24"/>
          <w:szCs w:val="24"/>
        </w:rPr>
      </w:pPr>
      <w:r w:rsidRPr="00E020D6">
        <w:rPr>
          <w:rFonts w:ascii="Times New Roman" w:hAnsi="Times New Roman" w:cs="Times New Roman"/>
          <w:sz w:val="24"/>
          <w:szCs w:val="24"/>
        </w:rPr>
        <w:t>Det er vigtigt at huske på, at med øget kompleksitet i de matematiske modeller</w:t>
      </w:r>
      <w:r w:rsidR="0017192A">
        <w:rPr>
          <w:rFonts w:ascii="Times New Roman" w:hAnsi="Times New Roman" w:cs="Times New Roman"/>
          <w:sz w:val="24"/>
          <w:szCs w:val="24"/>
        </w:rPr>
        <w:t>,</w:t>
      </w:r>
      <w:r w:rsidRPr="00E020D6">
        <w:rPr>
          <w:rFonts w:ascii="Times New Roman" w:hAnsi="Times New Roman" w:cs="Times New Roman"/>
          <w:sz w:val="24"/>
          <w:szCs w:val="24"/>
        </w:rPr>
        <w:t xml:space="preserve"> tilføjer man flere lag af usikkerheder</w:t>
      </w:r>
      <w:r w:rsidR="006E6D15" w:rsidRPr="00E020D6">
        <w:rPr>
          <w:rFonts w:ascii="Times New Roman" w:hAnsi="Times New Roman" w:cs="Times New Roman"/>
          <w:sz w:val="24"/>
          <w:szCs w:val="24"/>
        </w:rPr>
        <w:t xml:space="preserve"> og dermed antagelser</w:t>
      </w:r>
      <w:r w:rsidRPr="00E020D6">
        <w:rPr>
          <w:rFonts w:ascii="Times New Roman" w:hAnsi="Times New Roman" w:cs="Times New Roman"/>
          <w:sz w:val="24"/>
          <w:szCs w:val="24"/>
        </w:rPr>
        <w:t xml:space="preserve">. Så hvordan kan vi være sikre på, at modellens resultater er realistiske? </w:t>
      </w:r>
    </w:p>
    <w:p w14:paraId="53C6F252" w14:textId="77777777" w:rsidR="007F1979" w:rsidRPr="00E020D6" w:rsidRDefault="007F1979">
      <w:pPr>
        <w:rPr>
          <w:rFonts w:ascii="Times New Roman" w:hAnsi="Times New Roman" w:cs="Times New Roman"/>
          <w:sz w:val="24"/>
          <w:szCs w:val="24"/>
        </w:rPr>
      </w:pPr>
    </w:p>
    <w:p w14:paraId="79CB9826" w14:textId="6EF6B052" w:rsidR="0017192A" w:rsidRDefault="009C1B0D" w:rsidP="009C1B0D">
      <w:pPr>
        <w:rPr>
          <w:rFonts w:ascii="Times New Roman" w:hAnsi="Times New Roman" w:cs="Times New Roman"/>
          <w:sz w:val="24"/>
          <w:szCs w:val="24"/>
        </w:rPr>
      </w:pPr>
      <w:r>
        <w:rPr>
          <w:rFonts w:ascii="Times New Roman" w:hAnsi="Times New Roman" w:cs="Times New Roman"/>
          <w:sz w:val="24"/>
          <w:szCs w:val="24"/>
        </w:rPr>
        <w:t xml:space="preserve">Der er studier, hvor vi kender antal smittede før- og efter indendørs ophold. De gør det </w:t>
      </w:r>
      <w:r w:rsidR="003C4FC9" w:rsidRPr="00E020D6">
        <w:rPr>
          <w:rFonts w:ascii="Times New Roman" w:hAnsi="Times New Roman" w:cs="Times New Roman"/>
          <w:sz w:val="24"/>
          <w:szCs w:val="24"/>
        </w:rPr>
        <w:t>muligt at ’regne baglæns’ for at afprøve</w:t>
      </w:r>
      <w:r>
        <w:rPr>
          <w:rFonts w:ascii="Times New Roman" w:hAnsi="Times New Roman" w:cs="Times New Roman"/>
          <w:sz w:val="24"/>
          <w:szCs w:val="24"/>
        </w:rPr>
        <w:t>,</w:t>
      </w:r>
      <w:r w:rsidR="003C4FC9" w:rsidRPr="00E020D6">
        <w:rPr>
          <w:rFonts w:ascii="Times New Roman" w:hAnsi="Times New Roman" w:cs="Times New Roman"/>
          <w:sz w:val="24"/>
          <w:szCs w:val="24"/>
        </w:rPr>
        <w:t xml:space="preserve"> om</w:t>
      </w:r>
      <w:r w:rsidR="0017192A">
        <w:rPr>
          <w:rFonts w:ascii="Times New Roman" w:hAnsi="Times New Roman" w:cs="Times New Roman"/>
          <w:sz w:val="24"/>
          <w:szCs w:val="24"/>
        </w:rPr>
        <w:t xml:space="preserve"> </w:t>
      </w:r>
      <w:r>
        <w:rPr>
          <w:rFonts w:ascii="Times New Roman" w:hAnsi="Times New Roman" w:cs="Times New Roman"/>
          <w:sz w:val="24"/>
          <w:szCs w:val="24"/>
        </w:rPr>
        <w:t xml:space="preserve">vores </w:t>
      </w:r>
      <w:r w:rsidR="003C4FC9" w:rsidRPr="00E020D6">
        <w:rPr>
          <w:rFonts w:ascii="Times New Roman" w:hAnsi="Times New Roman" w:cs="Times New Roman"/>
          <w:sz w:val="24"/>
          <w:szCs w:val="24"/>
        </w:rPr>
        <w:t xml:space="preserve">model kan genskabe studiernes resultater. </w:t>
      </w:r>
    </w:p>
    <w:p w14:paraId="370FAC1A" w14:textId="08D71E0C" w:rsidR="00AB3C67" w:rsidRPr="00E020D6" w:rsidRDefault="00740860">
      <w:pPr>
        <w:rPr>
          <w:rFonts w:ascii="Times New Roman" w:hAnsi="Times New Roman" w:cs="Times New Roman"/>
          <w:sz w:val="24"/>
          <w:szCs w:val="24"/>
        </w:rPr>
      </w:pPr>
      <w:hyperlink r:id="rId17" w:history="1">
        <w:r w:rsidR="003C4FC9" w:rsidRPr="009C1B0D">
          <w:rPr>
            <w:rStyle w:val="Hyperlink"/>
            <w:rFonts w:ascii="Times New Roman" w:hAnsi="Times New Roman" w:cs="Times New Roman"/>
            <w:sz w:val="24"/>
            <w:szCs w:val="24"/>
          </w:rPr>
          <w:t>Et studie, der kan anvendes til formålet, stammer fra USA</w:t>
        </w:r>
      </w:hyperlink>
      <w:r w:rsidR="003C4FC9" w:rsidRPr="00E020D6">
        <w:rPr>
          <w:rFonts w:ascii="Times New Roman" w:hAnsi="Times New Roman" w:cs="Times New Roman"/>
          <w:sz w:val="24"/>
          <w:szCs w:val="24"/>
        </w:rPr>
        <w:t xml:space="preserve">, hvor et kor skulle øve. Her ved man, at et enkelt kormedlem var smittet med COVID-19, og at 53 (af 61) medlemmer sidenhen blev smittet – </w:t>
      </w:r>
      <w:r w:rsidR="0017192A">
        <w:rPr>
          <w:rFonts w:ascii="Times New Roman" w:hAnsi="Times New Roman" w:cs="Times New Roman"/>
          <w:sz w:val="24"/>
          <w:szCs w:val="24"/>
        </w:rPr>
        <w:t xml:space="preserve">med stor </w:t>
      </w:r>
      <w:r w:rsidR="003C4FC9" w:rsidRPr="00E020D6">
        <w:rPr>
          <w:rFonts w:ascii="Times New Roman" w:hAnsi="Times New Roman" w:cs="Times New Roman"/>
          <w:sz w:val="24"/>
          <w:szCs w:val="24"/>
        </w:rPr>
        <w:t>sandsynlig</w:t>
      </w:r>
      <w:r w:rsidR="0017192A">
        <w:rPr>
          <w:rFonts w:ascii="Times New Roman" w:hAnsi="Times New Roman" w:cs="Times New Roman"/>
          <w:sz w:val="24"/>
          <w:szCs w:val="24"/>
        </w:rPr>
        <w:t>hed</w:t>
      </w:r>
      <w:r w:rsidR="003C4FC9" w:rsidRPr="00E020D6">
        <w:rPr>
          <w:rFonts w:ascii="Times New Roman" w:hAnsi="Times New Roman" w:cs="Times New Roman"/>
          <w:sz w:val="24"/>
          <w:szCs w:val="24"/>
        </w:rPr>
        <w:t xml:space="preserve"> under deres sangtime.   </w:t>
      </w:r>
    </w:p>
    <w:p w14:paraId="6F4A3E81" w14:textId="77777777" w:rsidR="00AB3C67" w:rsidRPr="00E020D6" w:rsidRDefault="00AB3C67">
      <w:pPr>
        <w:rPr>
          <w:rFonts w:ascii="Times New Roman" w:hAnsi="Times New Roman" w:cs="Times New Roman"/>
          <w:sz w:val="24"/>
          <w:szCs w:val="24"/>
        </w:rPr>
      </w:pPr>
    </w:p>
    <w:p w14:paraId="0E4CCBA2" w14:textId="77777777" w:rsidR="00AB3C67" w:rsidRPr="00E020D6" w:rsidRDefault="003C4FC9">
      <w:pPr>
        <w:rPr>
          <w:rFonts w:ascii="Times New Roman" w:hAnsi="Times New Roman" w:cs="Times New Roman"/>
          <w:sz w:val="24"/>
          <w:szCs w:val="24"/>
        </w:rPr>
      </w:pPr>
      <w:r w:rsidRPr="00E020D6">
        <w:rPr>
          <w:rFonts w:ascii="Times New Roman" w:hAnsi="Times New Roman" w:cs="Times New Roman"/>
          <w:sz w:val="24"/>
          <w:szCs w:val="24"/>
        </w:rPr>
        <w:t xml:space="preserve">Kan modellen genskabe de samme resultater, vil vi med større sikkerhed kunne sige, at modellen kan anvendes til at forudsige antallet af smittede over tid i et lokale under forskellige ventileringsforhold. </w:t>
      </w:r>
    </w:p>
    <w:p w14:paraId="48AB3AF5" w14:textId="77777777" w:rsidR="00572600" w:rsidRPr="00E020D6" w:rsidRDefault="00572600">
      <w:pPr>
        <w:rPr>
          <w:rFonts w:ascii="Times New Roman" w:hAnsi="Times New Roman" w:cs="Times New Roman"/>
          <w:sz w:val="24"/>
          <w:szCs w:val="24"/>
        </w:rPr>
      </w:pPr>
    </w:p>
    <w:p w14:paraId="332CC791" w14:textId="527225BB" w:rsidR="00AB3C67" w:rsidRPr="00E020D6" w:rsidRDefault="003C4FC9">
      <w:pPr>
        <w:rPr>
          <w:rFonts w:ascii="Times New Roman" w:hAnsi="Times New Roman" w:cs="Times New Roman"/>
          <w:sz w:val="24"/>
          <w:szCs w:val="24"/>
        </w:rPr>
      </w:pPr>
      <w:r w:rsidRPr="00E020D6">
        <w:rPr>
          <w:rFonts w:ascii="Times New Roman" w:hAnsi="Times New Roman" w:cs="Times New Roman"/>
          <w:sz w:val="24"/>
          <w:szCs w:val="24"/>
        </w:rPr>
        <w:t xml:space="preserve">Man vil også kunne få svar på, hvor megen ventilation, der skal til for, at smitterisikoen bliver </w:t>
      </w:r>
      <w:r w:rsidR="0017192A">
        <w:rPr>
          <w:rFonts w:ascii="Times New Roman" w:hAnsi="Times New Roman" w:cs="Times New Roman"/>
          <w:sz w:val="24"/>
          <w:szCs w:val="24"/>
        </w:rPr>
        <w:t xml:space="preserve">(næsten) </w:t>
      </w:r>
      <w:r w:rsidRPr="00E020D6">
        <w:rPr>
          <w:rFonts w:ascii="Times New Roman" w:hAnsi="Times New Roman" w:cs="Times New Roman"/>
          <w:sz w:val="24"/>
          <w:szCs w:val="24"/>
        </w:rPr>
        <w:t xml:space="preserve">lige så lav som udenfor. </w:t>
      </w:r>
    </w:p>
    <w:p w14:paraId="57F0C49D" w14:textId="77777777" w:rsidR="00AB3C67" w:rsidRPr="00E020D6" w:rsidRDefault="00AB3C67">
      <w:pPr>
        <w:rPr>
          <w:rFonts w:ascii="Times New Roman" w:hAnsi="Times New Roman" w:cs="Times New Roman"/>
          <w:sz w:val="24"/>
          <w:szCs w:val="24"/>
        </w:rPr>
      </w:pPr>
    </w:p>
    <w:p w14:paraId="7FC323E3" w14:textId="77777777" w:rsidR="009C1B0D" w:rsidRDefault="003C4FC9">
      <w:pPr>
        <w:rPr>
          <w:rFonts w:ascii="Times New Roman" w:hAnsi="Times New Roman" w:cs="Times New Roman"/>
          <w:sz w:val="24"/>
          <w:szCs w:val="24"/>
        </w:rPr>
      </w:pPr>
      <w:r w:rsidRPr="00E020D6">
        <w:rPr>
          <w:rFonts w:ascii="Times New Roman" w:hAnsi="Times New Roman" w:cs="Times New Roman"/>
          <w:sz w:val="24"/>
          <w:szCs w:val="24"/>
        </w:rPr>
        <w:t>Når vi ved, hvor meget luft et lokale skal gennemluftes med for at minimere smitterisikoen, kan vi på et bedre beslutningsgrundlag kvalificere yderligere genåbning af Danmark</w:t>
      </w:r>
      <w:r w:rsidR="009C1B0D">
        <w:rPr>
          <w:rFonts w:ascii="Times New Roman" w:hAnsi="Times New Roman" w:cs="Times New Roman"/>
          <w:sz w:val="24"/>
          <w:szCs w:val="24"/>
        </w:rPr>
        <w:t xml:space="preserve">. </w:t>
      </w:r>
    </w:p>
    <w:p w14:paraId="4AB3AB0D" w14:textId="65BD406D" w:rsidR="00AB3C67" w:rsidRPr="00E020D6" w:rsidRDefault="009C1B0D">
      <w:pPr>
        <w:rPr>
          <w:rFonts w:ascii="Times New Roman" w:hAnsi="Times New Roman" w:cs="Times New Roman"/>
          <w:sz w:val="24"/>
          <w:szCs w:val="24"/>
        </w:rPr>
      </w:pPr>
      <w:r>
        <w:rPr>
          <w:rFonts w:ascii="Times New Roman" w:hAnsi="Times New Roman" w:cs="Times New Roman"/>
          <w:sz w:val="24"/>
          <w:szCs w:val="24"/>
        </w:rPr>
        <w:t xml:space="preserve">Det gælder </w:t>
      </w:r>
      <w:r w:rsidR="00645D5D">
        <w:rPr>
          <w:rFonts w:ascii="Times New Roman" w:hAnsi="Times New Roman" w:cs="Times New Roman"/>
          <w:sz w:val="24"/>
          <w:szCs w:val="24"/>
        </w:rPr>
        <w:t>f.eks.</w:t>
      </w:r>
      <w:r>
        <w:rPr>
          <w:rFonts w:ascii="Times New Roman" w:hAnsi="Times New Roman" w:cs="Times New Roman"/>
          <w:sz w:val="24"/>
          <w:szCs w:val="24"/>
        </w:rPr>
        <w:t>,</w:t>
      </w:r>
      <w:r w:rsidR="003C4FC9" w:rsidRPr="00E020D6">
        <w:rPr>
          <w:rFonts w:ascii="Times New Roman" w:hAnsi="Times New Roman" w:cs="Times New Roman"/>
          <w:sz w:val="24"/>
          <w:szCs w:val="24"/>
        </w:rPr>
        <w:t xml:space="preserve"> at alle skoleelever kan møde ind hver dag</w:t>
      </w:r>
      <w:r w:rsidR="0017192A">
        <w:rPr>
          <w:rFonts w:ascii="Times New Roman" w:hAnsi="Times New Roman" w:cs="Times New Roman"/>
          <w:sz w:val="24"/>
          <w:szCs w:val="24"/>
        </w:rPr>
        <w:t>, at studerende får lov at møde op, og at de mange, mange danskere, der stadig er ’fanget’ på deres hjemmekontor</w:t>
      </w:r>
      <w:r w:rsidR="00645D5D">
        <w:rPr>
          <w:rFonts w:ascii="Times New Roman" w:hAnsi="Times New Roman" w:cs="Times New Roman"/>
          <w:sz w:val="24"/>
          <w:szCs w:val="24"/>
        </w:rPr>
        <w:t>er</w:t>
      </w:r>
      <w:r w:rsidR="0017192A">
        <w:rPr>
          <w:rFonts w:ascii="Times New Roman" w:hAnsi="Times New Roman" w:cs="Times New Roman"/>
          <w:sz w:val="24"/>
          <w:szCs w:val="24"/>
        </w:rPr>
        <w:t>, kan komme fysisk på arbejde</w:t>
      </w:r>
      <w:r w:rsidR="003C4FC9" w:rsidRPr="00E020D6">
        <w:rPr>
          <w:rFonts w:ascii="Times New Roman" w:hAnsi="Times New Roman" w:cs="Times New Roman"/>
          <w:sz w:val="24"/>
          <w:szCs w:val="24"/>
        </w:rPr>
        <w:t xml:space="preserve">. </w:t>
      </w:r>
    </w:p>
    <w:p w14:paraId="69B600C4" w14:textId="77777777" w:rsidR="00AB3C67" w:rsidRPr="00E020D6" w:rsidRDefault="00AB3C67">
      <w:pPr>
        <w:rPr>
          <w:rFonts w:ascii="Times New Roman" w:hAnsi="Times New Roman" w:cs="Times New Roman"/>
          <w:sz w:val="24"/>
          <w:szCs w:val="24"/>
        </w:rPr>
      </w:pPr>
    </w:p>
    <w:p w14:paraId="06484064" w14:textId="0AFA7EA7" w:rsidR="00AB3C67" w:rsidRPr="00E020D6" w:rsidRDefault="002F0405">
      <w:pPr>
        <w:rPr>
          <w:rFonts w:ascii="Times New Roman" w:hAnsi="Times New Roman" w:cs="Times New Roman"/>
          <w:sz w:val="24"/>
          <w:szCs w:val="24"/>
        </w:rPr>
      </w:pPr>
      <w:ins w:id="91" w:author="Christian Michel Sørup" w:date="2021-05-04T12:35:00Z">
        <w:r>
          <w:rPr>
            <w:rFonts w:ascii="Times New Roman" w:hAnsi="Times New Roman" w:cs="Times New Roman"/>
            <w:sz w:val="24"/>
            <w:szCs w:val="24"/>
          </w:rPr>
          <w:t>Hvis modellen kan genskabe resultaterne fra eks. det amerikanske kor-studie, så vil vi følge op med endnu en artikel, hvor</w:t>
        </w:r>
      </w:ins>
      <w:ins w:id="92" w:author="Christian Michel Sørup" w:date="2021-05-04T12:36:00Z">
        <w:r>
          <w:rPr>
            <w:rFonts w:ascii="Times New Roman" w:hAnsi="Times New Roman" w:cs="Times New Roman"/>
            <w:sz w:val="24"/>
            <w:szCs w:val="24"/>
          </w:rPr>
          <w:t xml:space="preserve"> vi præsenterer modellens anvendelse og resultater.</w:t>
        </w:r>
      </w:ins>
      <w:commentRangeStart w:id="93"/>
      <w:commentRangeStart w:id="94"/>
      <w:commentRangeStart w:id="95"/>
      <w:del w:id="96" w:author="Christian Michel Sørup" w:date="2021-05-05T12:49:00Z">
        <w:r w:rsidR="0020199A" w:rsidRPr="00E020D6" w:rsidDel="00A2084D">
          <w:rPr>
            <w:rFonts w:ascii="Times New Roman" w:hAnsi="Times New Roman" w:cs="Times New Roman"/>
            <w:sz w:val="24"/>
            <w:szCs w:val="24"/>
          </w:rPr>
          <w:delText>I vores næste artikel vil vi forklare mere om resultaterne af modellen og dens anvendelse til identifikation af kombinationen af aktiviteter og ventilationssystemets egenskaber for at holde infektionsrisikoen lav.</w:delText>
        </w:r>
        <w:commentRangeEnd w:id="93"/>
        <w:r w:rsidR="0009704F" w:rsidRPr="00E020D6" w:rsidDel="00A2084D">
          <w:rPr>
            <w:rStyle w:val="Kommentarhenvisning"/>
            <w:rFonts w:ascii="Times New Roman" w:hAnsi="Times New Roman" w:cs="Times New Roman"/>
            <w:sz w:val="24"/>
            <w:szCs w:val="24"/>
          </w:rPr>
          <w:commentReference w:id="93"/>
        </w:r>
        <w:commentRangeEnd w:id="94"/>
        <w:r w:rsidDel="00A2084D">
          <w:rPr>
            <w:rStyle w:val="Kommentarhenvisning"/>
          </w:rPr>
          <w:commentReference w:id="94"/>
        </w:r>
        <w:commentRangeEnd w:id="95"/>
        <w:r w:rsidR="00BE4772" w:rsidDel="00A2084D">
          <w:rPr>
            <w:rStyle w:val="Kommentarhenvisning"/>
          </w:rPr>
          <w:commentReference w:id="95"/>
        </w:r>
      </w:del>
    </w:p>
    <w:sectPr w:rsidR="00AB3C67" w:rsidRPr="00E020D6">
      <w:headerReference w:type="even" r:id="rId18"/>
      <w:headerReference w:type="default" r:id="rId19"/>
      <w:footerReference w:type="even" r:id="rId20"/>
      <w:footerReference w:type="default" r:id="rId21"/>
      <w:headerReference w:type="first" r:id="rId22"/>
      <w:footerReference w:type="first" r:id="rId23"/>
      <w:pgSz w:w="11906" w:h="16838"/>
      <w:pgMar w:top="1701" w:right="1134" w:bottom="1701" w:left="1134" w:header="0" w:footer="0" w:gutter="0"/>
      <w:cols w:space="708"/>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8" w:author="Thorkild I.A. Sørensen" w:date="2021-05-04T16:22:00Z" w:initials="TIS">
    <w:p w14:paraId="74619A18" w14:textId="2675EA83" w:rsidR="00297EEF" w:rsidRDefault="00297EEF">
      <w:pPr>
        <w:pStyle w:val="Kommentartekst"/>
      </w:pPr>
      <w:r>
        <w:rPr>
          <w:rStyle w:val="Kommentarhenvisning"/>
        </w:rPr>
        <w:annotationRef/>
      </w:r>
      <w:r>
        <w:t xml:space="preserve">Jeg foreslår vi dropper det med UV lyset hér. Tager vi fat i det, så skal vi også ind på hvad det gør udenfor og hvordan de særlige luftrensningsanlæg fungerer.  </w:t>
      </w:r>
    </w:p>
  </w:comment>
  <w:comment w:id="13" w:author="Anders Høeg Lammers" w:date="2021-04-29T09:48:00Z" w:initials="AHL">
    <w:p w14:paraId="4E59BEFC" w14:textId="77777777" w:rsidR="00297EEF" w:rsidRDefault="00297EEF" w:rsidP="00297EEF">
      <w:pPr>
        <w:pStyle w:val="Kommentartekst"/>
      </w:pPr>
      <w:r>
        <w:rPr>
          <w:rStyle w:val="Kommentarhenvisning"/>
        </w:rPr>
        <w:annotationRef/>
      </w:r>
      <w:r>
        <w:t xml:space="preserve">Jeg ville nedkoge det her til en enkelt sætning, hvor det er krystalklart, hvad der er de yderligere to måder, frem for at gå i gang med at forklare dråbesmitte i detaljer. Hvis I vil have det med, kan det evt. komme i en </w:t>
      </w:r>
      <w:proofErr w:type="spellStart"/>
      <w:r>
        <w:t>faktaboks</w:t>
      </w:r>
      <w:proofErr w:type="spellEnd"/>
      <w:r>
        <w:t xml:space="preserve">.  </w:t>
      </w:r>
    </w:p>
    <w:p w14:paraId="6400B0F2" w14:textId="77777777" w:rsidR="00297EEF" w:rsidRDefault="00297EEF" w:rsidP="00297EEF">
      <w:pPr>
        <w:pStyle w:val="Kommentartekst"/>
      </w:pPr>
    </w:p>
    <w:p w14:paraId="0991273B" w14:textId="77777777" w:rsidR="00297EEF" w:rsidRDefault="00297EEF" w:rsidP="00297EEF">
      <w:pPr>
        <w:pStyle w:val="Kommentartekst"/>
      </w:pPr>
      <w:r>
        <w:t xml:space="preserve">På det her tidspunkt i teksten har I givet læseren </w:t>
      </w:r>
      <w:proofErr w:type="spellStart"/>
      <w:r>
        <w:t>utrolog</w:t>
      </w:r>
      <w:proofErr w:type="spellEnd"/>
      <w:r>
        <w:t xml:space="preserve"> meget information allerede -&gt; </w:t>
      </w:r>
      <w:proofErr w:type="spellStart"/>
      <w:r>
        <w:t>keep</w:t>
      </w:r>
      <w:proofErr w:type="spellEnd"/>
      <w:r>
        <w:t xml:space="preserve"> it simple her. </w:t>
      </w:r>
    </w:p>
    <w:p w14:paraId="209ACAD1" w14:textId="77777777" w:rsidR="00297EEF" w:rsidRDefault="00297EEF" w:rsidP="00297EEF">
      <w:pPr>
        <w:pStyle w:val="Kommentartekst"/>
      </w:pPr>
    </w:p>
    <w:p w14:paraId="6D63793B" w14:textId="77777777" w:rsidR="00297EEF" w:rsidRDefault="00297EEF" w:rsidP="00297EEF">
      <w:pPr>
        <w:pStyle w:val="Kommentartekst"/>
      </w:pPr>
      <w:r>
        <w:t xml:space="preserve">Er </w:t>
      </w:r>
      <w:proofErr w:type="spellStart"/>
      <w:r>
        <w:t>contact-contamination</w:t>
      </w:r>
      <w:proofErr w:type="spellEnd"/>
      <w:r>
        <w:t xml:space="preserve"> ikke også på retræte? Se fx </w:t>
      </w:r>
      <w:hyperlink r:id="rId1" w:history="1">
        <w:r w:rsidRPr="0067260A">
          <w:rPr>
            <w:rStyle w:val="Hyperlink"/>
          </w:rPr>
          <w:t>https://www.cdc.gov/coronavirus/2019-ncov/more/science-and-research/surface-transmission.html</w:t>
        </w:r>
      </w:hyperlink>
    </w:p>
    <w:p w14:paraId="1C2ECD50" w14:textId="77777777" w:rsidR="00297EEF" w:rsidRDefault="00297EEF" w:rsidP="00297EEF">
      <w:pPr>
        <w:pStyle w:val="Kommentartekst"/>
      </w:pPr>
    </w:p>
    <w:p w14:paraId="4A8739B9" w14:textId="77777777" w:rsidR="00297EEF" w:rsidRDefault="00297EEF" w:rsidP="00297EEF">
      <w:pPr>
        <w:pStyle w:val="Kommentartekst"/>
      </w:pPr>
      <w:r>
        <w:t xml:space="preserve">Én af jeres (og mange andres) pointer er vel også, at vi har været for fokuserede på overfladesmitte, som smitter meget få, og for lidt på aerosolsmitte, som smitter mange flere.  </w:t>
      </w:r>
    </w:p>
    <w:p w14:paraId="40BE48DF" w14:textId="77777777" w:rsidR="00297EEF" w:rsidRDefault="00297EEF" w:rsidP="00297EEF">
      <w:pPr>
        <w:pStyle w:val="Kommentartekst"/>
      </w:pPr>
    </w:p>
    <w:p w14:paraId="5EFE649B" w14:textId="77777777" w:rsidR="00297EEF" w:rsidRDefault="00297EEF" w:rsidP="00297EEF">
      <w:pPr>
        <w:pStyle w:val="Kommentartekst"/>
      </w:pPr>
      <w:r>
        <w:t xml:space="preserve">Eller har jeg misforstået noget? Altså at hele ’lad os aftørre alle overflader flere gange i timen’ forslår som en skrædder i helvede sammenlignet med ordentlig udluftning. </w:t>
      </w:r>
    </w:p>
    <w:p w14:paraId="60668717" w14:textId="77777777" w:rsidR="00297EEF" w:rsidRDefault="00297EEF" w:rsidP="00297EEF">
      <w:pPr>
        <w:pStyle w:val="Kommentartekst"/>
      </w:pPr>
      <w:r>
        <w:t xml:space="preserve">Hvis ja, må I gerne understrege den pointe, da jeres artikel jo netop omhandler udluftning. </w:t>
      </w:r>
    </w:p>
  </w:comment>
  <w:comment w:id="14" w:author="Christian Michel Sørup" w:date="2021-05-04T11:55:00Z" w:initials="CMS">
    <w:p w14:paraId="58597610" w14:textId="77777777" w:rsidR="00297EEF" w:rsidRDefault="00297EEF" w:rsidP="00297EEF">
      <w:pPr>
        <w:pStyle w:val="Kommentartekst"/>
      </w:pPr>
      <w:r>
        <w:rPr>
          <w:rStyle w:val="Kommentarhenvisning"/>
        </w:rPr>
        <w:annotationRef/>
      </w:r>
      <w:r>
        <w:t>Har ændret lidt på ordlyd og kommet med et kondenseret bud på de to øvrige muligheder, hvormed vira forsvinder fra den luft vi indånder.</w:t>
      </w:r>
      <w:r>
        <w:br/>
      </w:r>
      <w:r>
        <w:br/>
        <w:t>Vi skal fokusere på den virusmængde, som svæver rundt i lokalet fremfor det totale antal virus, som også omfatter større dråber på overflader.</w:t>
      </w:r>
    </w:p>
  </w:comment>
  <w:comment w:id="30" w:author="Matilde Hørmand-Pal" w:date="2021-04-29T10:43:00Z" w:initials="MH">
    <w:p w14:paraId="103FA800" w14:textId="6BDDB725" w:rsidR="002E46AC" w:rsidRDefault="002E46AC">
      <w:pPr>
        <w:pStyle w:val="Kommentartekst"/>
      </w:pPr>
      <w:r>
        <w:rPr>
          <w:rStyle w:val="Kommentarhenvisning"/>
        </w:rPr>
        <w:annotationRef/>
      </w:r>
      <w:r>
        <w:t>link</w:t>
      </w:r>
    </w:p>
  </w:comment>
  <w:comment w:id="31" w:author="Christian Michel Sørup" w:date="2021-05-03T12:33:00Z" w:initials="CMS">
    <w:p w14:paraId="2B8D143D" w14:textId="5DA76EEC" w:rsidR="00012C00" w:rsidRDefault="00012C00">
      <w:pPr>
        <w:pStyle w:val="Kommentartekst"/>
      </w:pPr>
      <w:r>
        <w:rPr>
          <w:rStyle w:val="Kommentarhenvisning"/>
        </w:rPr>
        <w:annotationRef/>
      </w:r>
      <w:hyperlink r:id="rId2" w:history="1">
        <w:r w:rsidRPr="00867587">
          <w:rPr>
            <w:rStyle w:val="Hyperlink"/>
          </w:rPr>
          <w:t>https://videnskab.dk/forskerzonen/krop-sundhed/coronavirus-bevaeger-sig-gennem-luften-som-mikroskopiske-draaber</w:t>
        </w:r>
      </w:hyperlink>
      <w:r>
        <w:br/>
      </w:r>
      <w:r>
        <w:br/>
      </w:r>
      <w:hyperlink r:id="rId3" w:history="1">
        <w:r w:rsidRPr="00867587">
          <w:rPr>
            <w:rStyle w:val="Hyperlink"/>
          </w:rPr>
          <w:t>https://videnskab.dk/krop-sundhed/covid-19-kan-spredes-gennem-luften-anerkender-danske-og-amerikanske-myndigheder</w:t>
        </w:r>
      </w:hyperlink>
      <w:r>
        <w:br/>
      </w:r>
    </w:p>
  </w:comment>
  <w:comment w:id="32" w:author="Thorkild I.A. Sørensen" w:date="2021-05-04T15:56:00Z" w:initials="TIS">
    <w:p w14:paraId="3ED9F9DE" w14:textId="77777777" w:rsidR="00954EAD" w:rsidRDefault="00954EAD" w:rsidP="00954EAD">
      <w:pPr>
        <w:spacing w:before="100" w:beforeAutospacing="1" w:after="100" w:afterAutospacing="1"/>
        <w:rPr>
          <w:rFonts w:cs="Times New Roman"/>
        </w:rPr>
      </w:pPr>
      <w:r>
        <w:rPr>
          <w:rStyle w:val="Kommentarhenvisning"/>
        </w:rPr>
        <w:annotationRef/>
      </w:r>
      <w:r>
        <w:t xml:space="preserve">Jeg foreslår at vi også tilføjer link til Lancet kommentaren fra Sam: </w:t>
      </w:r>
      <w:hyperlink r:id="rId4" w:tgtFrame="_blank" w:history="1">
        <w:r>
          <w:rPr>
            <w:rStyle w:val="Hyperlink"/>
          </w:rPr>
          <w:t>https://www.thelancet.com/journals/lancet/article/PIIS0140-6736(21)00869-2/fulltext</w:t>
        </w:r>
      </w:hyperlink>
      <w:r>
        <w:t xml:space="preserve"> </w:t>
      </w:r>
    </w:p>
    <w:p w14:paraId="6D867914" w14:textId="101CE77C" w:rsidR="00954EAD" w:rsidRDefault="00954EAD">
      <w:pPr>
        <w:pStyle w:val="Kommentartekst"/>
      </w:pPr>
    </w:p>
  </w:comment>
  <w:comment w:id="35" w:author="Matilde Hørmand-Pal" w:date="2021-04-29T10:44:00Z" w:initials="MH">
    <w:p w14:paraId="78090DE2" w14:textId="720C6183" w:rsidR="0009704F" w:rsidRDefault="0009704F">
      <w:pPr>
        <w:pStyle w:val="Kommentartekst"/>
      </w:pPr>
      <w:r>
        <w:rPr>
          <w:rStyle w:val="Kommentarhenvisning"/>
        </w:rPr>
        <w:annotationRef/>
      </w:r>
      <w:r w:rsidR="003C1F75">
        <w:t>Hmm, h</w:t>
      </w:r>
      <w:r>
        <w:t>v</w:t>
      </w:r>
      <w:r w:rsidR="00FE57F2">
        <w:t xml:space="preserve">is det er tilfældet bliver jeres matematiske model vel svær at bruge? </w:t>
      </w:r>
    </w:p>
    <w:p w14:paraId="60615A99" w14:textId="13119937" w:rsidR="00E020D6" w:rsidRDefault="00E020D6">
      <w:pPr>
        <w:pStyle w:val="Kommentartekst"/>
      </w:pPr>
    </w:p>
  </w:comment>
  <w:comment w:id="36" w:author="Christian Michel Sørup" w:date="2021-05-03T12:56:00Z" w:initials="CMS">
    <w:p w14:paraId="1372FD1A" w14:textId="47DD7B71" w:rsidR="00B80FD5" w:rsidRDefault="00B80FD5">
      <w:pPr>
        <w:pStyle w:val="Kommentartekst"/>
      </w:pPr>
      <w:r>
        <w:rPr>
          <w:rStyle w:val="Kommentarhenvisning"/>
        </w:rPr>
        <w:annotationRef/>
      </w:r>
      <w:r>
        <w:t xml:space="preserve">Det er netop målet med vores model: at kunne udregne hvor megen ventilation der er nødvendig for at holde smitterisikoen nede. </w:t>
      </w:r>
    </w:p>
  </w:comment>
  <w:comment w:id="38" w:author="Matilde Hørmand-Pal" w:date="2021-04-29T10:46:00Z" w:initials="MH">
    <w:p w14:paraId="698D553F" w14:textId="0B99E2EC" w:rsidR="002C4D33" w:rsidRDefault="002C4D33">
      <w:pPr>
        <w:pStyle w:val="Kommentartekst"/>
      </w:pPr>
      <w:r>
        <w:rPr>
          <w:rStyle w:val="Kommentarhenvisning"/>
        </w:rPr>
        <w:annotationRef/>
      </w:r>
      <w:r w:rsidR="00223B8A">
        <w:t xml:space="preserve">Skoleelever, der har udendørs undervisning er vel et eks på det? – at modellerne har vist, at man kan sende </w:t>
      </w:r>
      <w:r w:rsidR="001137C3">
        <w:t>eleverne</w:t>
      </w:r>
      <w:r w:rsidR="00223B8A">
        <w:t xml:space="preserve"> tilbage, hvis noget af undervisningen foregår udendørs. </w:t>
      </w:r>
    </w:p>
    <w:p w14:paraId="4753DA5A" w14:textId="1DB5D41A" w:rsidR="00EF3778" w:rsidRDefault="00EF3778">
      <w:pPr>
        <w:pStyle w:val="Kommentartekst"/>
      </w:pPr>
    </w:p>
  </w:comment>
  <w:comment w:id="39" w:author="Christian Michel Sørup" w:date="2021-05-04T11:43:00Z" w:initials="CMS">
    <w:p w14:paraId="0DFBB2C9" w14:textId="3504BC54" w:rsidR="00C54E28" w:rsidRDefault="00C54E28">
      <w:pPr>
        <w:pStyle w:val="Kommentartekst"/>
      </w:pPr>
      <w:r>
        <w:rPr>
          <w:rStyle w:val="Kommentarhenvisning"/>
        </w:rPr>
        <w:annotationRef/>
      </w:r>
      <w:r>
        <w:t xml:space="preserve">Jeg er ikke bekendt med modellernes mulighed for at belyse effekten af blandingen mellem udendørs- og indendørs undervisning. </w:t>
      </w:r>
      <w:r>
        <w:br/>
        <w:t>Kan du supplere, Thorkild?</w:t>
      </w:r>
    </w:p>
  </w:comment>
  <w:comment w:id="40" w:author="Thorkild I.A. Sørensen" w:date="2021-05-04T16:01:00Z" w:initials="TIS">
    <w:p w14:paraId="693D350F" w14:textId="563273EB" w:rsidR="00954EAD" w:rsidRDefault="00954EAD">
      <w:pPr>
        <w:pStyle w:val="Kommentartekst"/>
      </w:pPr>
      <w:r>
        <w:rPr>
          <w:rStyle w:val="Kommentarhenvisning"/>
        </w:rPr>
        <w:annotationRef/>
      </w:r>
      <w:r>
        <w:t>Nej, det har jeg heller ikke hørt om før. Hvordan SSI bærer sig af med at rådgive om det, ved jeg ikke. Jeg gætter på at det hovedsageligt bygger på nogle estimater over omfanget af sociale kontakter, der muliggør smitte. Måske skal vi droppe dette afsnit, når vi ikke har præcis information om det?</w:t>
      </w:r>
      <w:r w:rsidR="003433AD">
        <w:t xml:space="preserve"> Det ændrer jo ikke noget ved vores argumentation, hvor næste sætning er afgørende, synes jeg. </w:t>
      </w:r>
    </w:p>
  </w:comment>
  <w:comment w:id="41" w:author="Christian Michel Sørup" w:date="2021-05-05T12:37:00Z" w:initials="CMS">
    <w:p w14:paraId="4D7832E7" w14:textId="4A062BB7" w:rsidR="00BE4772" w:rsidRDefault="00BE4772">
      <w:pPr>
        <w:pStyle w:val="Kommentartekst"/>
      </w:pPr>
      <w:r>
        <w:rPr>
          <w:rStyle w:val="Kommentarhenvisning"/>
        </w:rPr>
        <w:annotationRef/>
      </w:r>
      <w:r>
        <w:t>Lad os udelade denne paragraf.</w:t>
      </w:r>
    </w:p>
  </w:comment>
  <w:comment w:id="43" w:author="Anders Høeg Lammers" w:date="2021-04-29T10:12:00Z" w:initials="AHL">
    <w:p w14:paraId="38F1AA70" w14:textId="0BA3398E" w:rsidR="009C1B0D" w:rsidRDefault="009C1B0D">
      <w:pPr>
        <w:pStyle w:val="Kommentartekst"/>
      </w:pPr>
      <w:r>
        <w:rPr>
          <w:rStyle w:val="Kommentarhenvisning"/>
        </w:rPr>
        <w:annotationRef/>
      </w:r>
      <w:r>
        <w:t xml:space="preserve">Som læser er jeg i tvivl om, hvor langt I er med modellen. Er den klar til at blive testet på det amerikanske kor-studie? Understreg gerne tydeligt, hvor I er i processen i en sætning som den her. </w:t>
      </w:r>
    </w:p>
  </w:comment>
  <w:comment w:id="44" w:author="Christian Michel Sørup" w:date="2021-05-03T12:54:00Z" w:initials="CMS">
    <w:p w14:paraId="0C2DDC7E" w14:textId="7FB30FD3" w:rsidR="00B80FD5" w:rsidRDefault="00B80FD5">
      <w:pPr>
        <w:pStyle w:val="Kommentartekst"/>
      </w:pPr>
      <w:r>
        <w:rPr>
          <w:rStyle w:val="Kommentarhenvisning"/>
        </w:rPr>
        <w:annotationRef/>
      </w:r>
      <w:r>
        <w:t>Modellen er udviklet og skal valideres mod publicerede studier, som det omtalte kor-studie. Vi vil dog løbende lave ændringer og tilføjelser til vores model (hvis den ikke kan genskabe studiernes resultater).</w:t>
      </w:r>
    </w:p>
  </w:comment>
  <w:comment w:id="46" w:author="Anders Høeg Lammers" w:date="2021-04-29T09:32:00Z" w:initials="AHL">
    <w:p w14:paraId="38B8C69C" w14:textId="6D70A836" w:rsidR="00EF3778" w:rsidRDefault="00EF3778">
      <w:pPr>
        <w:pStyle w:val="Kommentartekst"/>
      </w:pPr>
      <w:r>
        <w:rPr>
          <w:rStyle w:val="Kommentarhenvisning"/>
        </w:rPr>
        <w:annotationRef/>
      </w:r>
      <w:r>
        <w:t xml:space="preserve">Prøv selv at omformulere den her og se, om I kan gøre den lidt lettere med færre fagbegreber. </w:t>
      </w:r>
    </w:p>
  </w:comment>
  <w:comment w:id="47" w:author="Christian Michel Sørup" w:date="2021-05-04T11:47:00Z" w:initials="CMS">
    <w:p w14:paraId="498FCD4C" w14:textId="38E25A59" w:rsidR="00C54E28" w:rsidRDefault="00C54E28">
      <w:pPr>
        <w:pStyle w:val="Kommentartekst"/>
      </w:pPr>
      <w:r>
        <w:rPr>
          <w:rStyle w:val="Kommentarhenvisning"/>
        </w:rPr>
        <w:annotationRef/>
      </w:r>
      <w:r>
        <w:t>Har ændret lidt i den forrige sætning. Giver det bedre mening? I så fald kan vi slette denne sætning.</w:t>
      </w:r>
    </w:p>
  </w:comment>
  <w:comment w:id="48" w:author="Thorkild I.A. Sørensen" w:date="2021-05-04T16:09:00Z" w:initials="TIS">
    <w:p w14:paraId="42759B4D" w14:textId="60266955" w:rsidR="003433AD" w:rsidRDefault="003433AD">
      <w:pPr>
        <w:pStyle w:val="Kommentartekst"/>
      </w:pPr>
      <w:r>
        <w:rPr>
          <w:rStyle w:val="Kommentarhenvisning"/>
        </w:rPr>
        <w:annotationRef/>
      </w:r>
      <w:r>
        <w:t>Har forsøgt…</w:t>
      </w:r>
    </w:p>
  </w:comment>
  <w:comment w:id="49" w:author="Anders Høeg Lammers" w:date="2021-04-29T09:33:00Z" w:initials="AHL">
    <w:p w14:paraId="511EFA61" w14:textId="01E1FEBC" w:rsidR="00EF3778" w:rsidRDefault="00EF3778">
      <w:pPr>
        <w:pStyle w:val="Kommentartekst"/>
      </w:pPr>
      <w:r>
        <w:rPr>
          <w:rStyle w:val="Kommentarhenvisning"/>
        </w:rPr>
        <w:annotationRef/>
      </w:r>
      <w:r>
        <w:t xml:space="preserve">Hvad med den tredje gruppe: Dem, der hverken er modtagelige eller smittede, men immune </w:t>
      </w:r>
      <w:proofErr w:type="spellStart"/>
      <w:r>
        <w:t>p.g.a</w:t>
      </w:r>
      <w:proofErr w:type="spellEnd"/>
      <w:r>
        <w:t>. antistoffer/vaccine. Kan vi ignorere dem? Hvis ja, brug gerne en sætning på at forklare det</w:t>
      </w:r>
      <w:r w:rsidR="009C1B0D">
        <w:t xml:space="preserve"> (dem, der allerede er immune, kan ignoreres, </w:t>
      </w:r>
      <w:proofErr w:type="gramStart"/>
      <w:r w:rsidR="009C1B0D">
        <w:t>fordi….</w:t>
      </w:r>
      <w:proofErr w:type="gramEnd"/>
      <w:r w:rsidR="009C1B0D">
        <w:t>)</w:t>
      </w:r>
      <w:r>
        <w:t xml:space="preserve">. </w:t>
      </w:r>
    </w:p>
  </w:comment>
  <w:comment w:id="50" w:author="Thorkild I.A. Sørensen" w:date="2021-05-04T16:11:00Z" w:initials="TIS">
    <w:p w14:paraId="67191D44" w14:textId="4B9BB1B0" w:rsidR="003433AD" w:rsidRDefault="003433AD">
      <w:pPr>
        <w:pStyle w:val="Kommentartekst"/>
      </w:pPr>
      <w:r>
        <w:rPr>
          <w:rStyle w:val="Kommentarhenvisning"/>
        </w:rPr>
        <w:annotationRef/>
      </w:r>
      <w:r>
        <w:t>Det er jo stadigt et aktuelt tema om de vaccinerede og de tidligere smittede kan blive smittet igen og smitte andre selvom de måske ikke bliver syge af smitten!</w:t>
      </w:r>
    </w:p>
  </w:comment>
  <w:comment w:id="51" w:author="Anders Høeg Lammers" w:date="2021-04-29T09:34:00Z" w:initials="AHL">
    <w:p w14:paraId="7653FC0F" w14:textId="29FEC2CB" w:rsidR="00EF3778" w:rsidRDefault="00EF3778">
      <w:pPr>
        <w:pStyle w:val="Kommentartekst"/>
      </w:pPr>
      <w:r>
        <w:rPr>
          <w:rStyle w:val="Kommentarhenvisning"/>
        </w:rPr>
        <w:annotationRef/>
      </w:r>
      <w:r>
        <w:t xml:space="preserve">God figur! </w:t>
      </w:r>
    </w:p>
  </w:comment>
  <w:comment w:id="52" w:author="Christian Michel Sørup" w:date="2021-05-04T11:50:00Z" w:initials="CMS">
    <w:p w14:paraId="334CB3A3" w14:textId="53C2D16F" w:rsidR="00C54E28" w:rsidRDefault="00C54E28">
      <w:pPr>
        <w:pStyle w:val="Kommentartekst"/>
      </w:pPr>
      <w:r>
        <w:rPr>
          <w:rStyle w:val="Kommentarhenvisning"/>
        </w:rPr>
        <w:annotationRef/>
      </w:r>
      <w:r>
        <w:t>Tak. Den har Daniel selv lavet. Behøver vi da reference?</w:t>
      </w:r>
    </w:p>
  </w:comment>
  <w:comment w:id="54" w:author="Christian Michel Sørup" w:date="2021-05-04T11:51:00Z" w:initials="CMS">
    <w:p w14:paraId="73E96A0F" w14:textId="5748147B" w:rsidR="00C54E28" w:rsidRDefault="00C54E28">
      <w:pPr>
        <w:pStyle w:val="Kommentartekst"/>
      </w:pPr>
      <w:r>
        <w:rPr>
          <w:rStyle w:val="Kommentarhenvisning"/>
        </w:rPr>
        <w:annotationRef/>
      </w:r>
      <w:r>
        <w:t>Det er Daniel der har lavet denne.</w:t>
      </w:r>
    </w:p>
  </w:comment>
  <w:comment w:id="66" w:author="Thorkild I.A. Sørensen" w:date="2021-05-04T16:16:00Z" w:initials="TIS">
    <w:p w14:paraId="54613437" w14:textId="7E5F674C" w:rsidR="00297EEF" w:rsidRDefault="00297EEF">
      <w:pPr>
        <w:pStyle w:val="Kommentartekst"/>
      </w:pPr>
      <w:r>
        <w:rPr>
          <w:rStyle w:val="Kommentarhenvisning"/>
        </w:rPr>
        <w:annotationRef/>
      </w:r>
      <w:r>
        <w:t xml:space="preserve">Lad os droppe den pointe hér, foreslår jeg. </w:t>
      </w:r>
    </w:p>
  </w:comment>
  <w:comment w:id="67" w:author="Christian Michel Sørup" w:date="2021-05-05T12:39:00Z" w:initials="CMS">
    <w:p w14:paraId="5485D384" w14:textId="37AF4921" w:rsidR="00BE4772" w:rsidRDefault="00BE4772">
      <w:pPr>
        <w:pStyle w:val="Kommentartekst"/>
      </w:pPr>
      <w:r>
        <w:rPr>
          <w:rStyle w:val="Kommentarhenvisning"/>
        </w:rPr>
        <w:annotationRef/>
      </w:r>
      <w:r>
        <w:t>Enig.</w:t>
      </w:r>
    </w:p>
  </w:comment>
  <w:comment w:id="89" w:author="Anders Høeg Lammers" w:date="2021-04-29T09:54:00Z" w:initials="AHL">
    <w:p w14:paraId="46225867" w14:textId="48C28FB3" w:rsidR="00EE3DAE" w:rsidRDefault="00EE3DAE">
      <w:pPr>
        <w:pStyle w:val="Kommentartekst"/>
      </w:pPr>
      <w:r>
        <w:rPr>
          <w:rStyle w:val="Kommentarhenvisning"/>
        </w:rPr>
        <w:annotationRef/>
      </w:r>
      <w:r>
        <w:t xml:space="preserve">Ovenfor – altså i teksten – er det mig ikke helt klart, hvad forskellen er på de her to. </w:t>
      </w:r>
    </w:p>
  </w:comment>
  <w:comment w:id="90" w:author="Christian Michel Sørup" w:date="2021-05-04T11:58:00Z" w:initials="CMS">
    <w:p w14:paraId="3942D148" w14:textId="06C2AB6E" w:rsidR="006E2147" w:rsidRDefault="006E2147">
      <w:pPr>
        <w:pStyle w:val="Kommentartekst"/>
      </w:pPr>
      <w:r>
        <w:rPr>
          <w:rStyle w:val="Kommentarhenvisning"/>
        </w:rPr>
        <w:annotationRef/>
      </w:r>
      <w:r>
        <w:t>Det er forsøgt beskrevet i det tidligere. Ok?</w:t>
      </w:r>
    </w:p>
  </w:comment>
  <w:comment w:id="93" w:author="Matilde Hørmand-Pal" w:date="2021-04-28T13:38:00Z" w:initials="MH">
    <w:p w14:paraId="589D1A71" w14:textId="77777777" w:rsidR="0009704F" w:rsidRDefault="0009704F">
      <w:pPr>
        <w:pStyle w:val="Kommentartekst"/>
      </w:pPr>
      <w:r>
        <w:rPr>
          <w:rStyle w:val="Kommentarhenvisning"/>
        </w:rPr>
        <w:annotationRef/>
      </w:r>
      <w:r w:rsidR="00FE57F2">
        <w:t>Hvad er helt præcist forskellene på de to artikler – den nuværende og den</w:t>
      </w:r>
      <w:r w:rsidR="001137C3">
        <w:t xml:space="preserve"> i foreslår her</w:t>
      </w:r>
      <w:r w:rsidR="00FE57F2">
        <w:t xml:space="preserve">? </w:t>
      </w:r>
      <w:r w:rsidR="001137C3">
        <w:t>Vil I rent faktisk kunne konkludere noget i den kommende artikel?</w:t>
      </w:r>
    </w:p>
    <w:p w14:paraId="1E0C3892" w14:textId="77777777" w:rsidR="0017192A" w:rsidRDefault="0017192A">
      <w:pPr>
        <w:pStyle w:val="Kommentartekst"/>
      </w:pPr>
    </w:p>
    <w:p w14:paraId="370FF194" w14:textId="04A2F640" w:rsidR="0017192A" w:rsidRPr="0017192A" w:rsidRDefault="0017192A">
      <w:pPr>
        <w:pStyle w:val="Kommentartekst"/>
        <w:rPr>
          <w:i/>
        </w:rPr>
      </w:pPr>
      <w:r>
        <w:rPr>
          <w:i/>
        </w:rPr>
        <w:t xml:space="preserve">AHL – derudover kan I med fordel arbejde på sætningen. Den er ret tung og teknisk som en afslutningssætning. </w:t>
      </w:r>
    </w:p>
  </w:comment>
  <w:comment w:id="94" w:author="Christian Michel Sørup" w:date="2021-05-04T12:36:00Z" w:initials="CMS">
    <w:p w14:paraId="615980AF" w14:textId="77777777" w:rsidR="002F0405" w:rsidRDefault="002F0405">
      <w:pPr>
        <w:pStyle w:val="Kommentartekst"/>
      </w:pPr>
      <w:r>
        <w:rPr>
          <w:rStyle w:val="Kommentarhenvisning"/>
        </w:rPr>
        <w:annotationRef/>
      </w:r>
      <w:r>
        <w:t xml:space="preserve">I denne artikel fremhæver vi vigtigheden af tilstrækkelig ventilation indenfor og hvordan dette kan analyseres. Vi beskriver vores model, men har endnu ikke anvendt den på konkrete cases – det vil vi gøre i den næste artikel forudsat at modellen er tilstrækkelig valid. </w:t>
      </w:r>
    </w:p>
    <w:p w14:paraId="350FE7E9" w14:textId="0EBEF14F" w:rsidR="002F0405" w:rsidRDefault="002F0405">
      <w:pPr>
        <w:pStyle w:val="Kommentartekst"/>
      </w:pPr>
      <w:r>
        <w:t>Se nyt forslag.</w:t>
      </w:r>
    </w:p>
  </w:comment>
  <w:comment w:id="95" w:author="Christian Michel Sørup" w:date="2021-05-05T12:41:00Z" w:initials="CMS">
    <w:p w14:paraId="74AECFF8" w14:textId="23810ABA" w:rsidR="00BE4772" w:rsidRDefault="00BE4772">
      <w:pPr>
        <w:pStyle w:val="Kommentartekst"/>
      </w:pPr>
      <w:r>
        <w:rPr>
          <w:rStyle w:val="Kommentarhenvisning"/>
        </w:rPr>
        <w:annotationRef/>
      </w:r>
      <w:r>
        <w:t>Sætningen ovenfor er måske bedre?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619A18" w15:done="0"/>
  <w15:commentEx w15:paraId="60668717" w15:done="0"/>
  <w15:commentEx w15:paraId="58597610" w15:paraIdParent="60668717" w15:done="0"/>
  <w15:commentEx w15:paraId="103FA800" w15:done="0"/>
  <w15:commentEx w15:paraId="2B8D143D" w15:paraIdParent="103FA800" w15:done="0"/>
  <w15:commentEx w15:paraId="6D867914" w15:paraIdParent="103FA800" w15:done="0"/>
  <w15:commentEx w15:paraId="60615A99" w15:done="0"/>
  <w15:commentEx w15:paraId="1372FD1A" w15:paraIdParent="60615A99" w15:done="0"/>
  <w15:commentEx w15:paraId="4753DA5A" w15:done="0"/>
  <w15:commentEx w15:paraId="0DFBB2C9" w15:paraIdParent="4753DA5A" w15:done="0"/>
  <w15:commentEx w15:paraId="693D350F" w15:paraIdParent="4753DA5A" w15:done="0"/>
  <w15:commentEx w15:paraId="4D7832E7" w15:paraIdParent="4753DA5A" w15:done="0"/>
  <w15:commentEx w15:paraId="38F1AA70" w15:done="0"/>
  <w15:commentEx w15:paraId="0C2DDC7E" w15:paraIdParent="38F1AA70" w15:done="0"/>
  <w15:commentEx w15:paraId="38B8C69C" w15:done="0"/>
  <w15:commentEx w15:paraId="498FCD4C" w15:paraIdParent="38B8C69C" w15:done="0"/>
  <w15:commentEx w15:paraId="42759B4D" w15:paraIdParent="38B8C69C" w15:done="0"/>
  <w15:commentEx w15:paraId="511EFA61" w15:done="0"/>
  <w15:commentEx w15:paraId="67191D44" w15:paraIdParent="511EFA61" w15:done="0"/>
  <w15:commentEx w15:paraId="7653FC0F" w15:done="0"/>
  <w15:commentEx w15:paraId="334CB3A3" w15:paraIdParent="7653FC0F" w15:done="0"/>
  <w15:commentEx w15:paraId="73E96A0F" w15:done="0"/>
  <w15:commentEx w15:paraId="54613437" w15:done="0"/>
  <w15:commentEx w15:paraId="5485D384" w15:paraIdParent="54613437" w15:done="0"/>
  <w15:commentEx w15:paraId="46225867" w15:done="0"/>
  <w15:commentEx w15:paraId="3942D148" w15:paraIdParent="46225867" w15:done="0"/>
  <w15:commentEx w15:paraId="370FF194" w15:done="0"/>
  <w15:commentEx w15:paraId="350FE7E9" w15:paraIdParent="370FF194" w15:done="0"/>
  <w15:commentEx w15:paraId="74AECFF8" w15:paraIdParent="370FF1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619A18" w16cid:durableId="243CD997"/>
  <w16cid:commentId w16cid:paraId="60668717" w16cid:durableId="243CD998"/>
  <w16cid:commentId w16cid:paraId="58597610" w16cid:durableId="243CD999"/>
  <w16cid:commentId w16cid:paraId="103FA800" w16cid:durableId="24351A86"/>
  <w16cid:commentId w16cid:paraId="2B8D143D" w16cid:durableId="243A6C30"/>
  <w16cid:commentId w16cid:paraId="6D867914" w16cid:durableId="243CD99C"/>
  <w16cid:commentId w16cid:paraId="60615A99" w16cid:durableId="24351A87"/>
  <w16cid:commentId w16cid:paraId="1372FD1A" w16cid:durableId="243A7172"/>
  <w16cid:commentId w16cid:paraId="4753DA5A" w16cid:durableId="24351A88"/>
  <w16cid:commentId w16cid:paraId="0DFBB2C9" w16cid:durableId="243BB1FB"/>
  <w16cid:commentId w16cid:paraId="693D350F" w16cid:durableId="243CD9A1"/>
  <w16cid:commentId w16cid:paraId="4D7832E7" w16cid:durableId="243D1001"/>
  <w16cid:commentId w16cid:paraId="38F1AA70" w16cid:durableId="24351A89"/>
  <w16cid:commentId w16cid:paraId="0C2DDC7E" w16cid:durableId="243A70EA"/>
  <w16cid:commentId w16cid:paraId="38B8C69C" w16cid:durableId="24351A8A"/>
  <w16cid:commentId w16cid:paraId="498FCD4C" w16cid:durableId="243BB2C3"/>
  <w16cid:commentId w16cid:paraId="42759B4D" w16cid:durableId="243CD9A6"/>
  <w16cid:commentId w16cid:paraId="511EFA61" w16cid:durableId="24351A8B"/>
  <w16cid:commentId w16cid:paraId="67191D44" w16cid:durableId="243CD9A8"/>
  <w16cid:commentId w16cid:paraId="7653FC0F" w16cid:durableId="24351A8C"/>
  <w16cid:commentId w16cid:paraId="334CB3A3" w16cid:durableId="243BB379"/>
  <w16cid:commentId w16cid:paraId="73E96A0F" w16cid:durableId="243BB3B0"/>
  <w16cid:commentId w16cid:paraId="54613437" w16cid:durableId="243CD9AF"/>
  <w16cid:commentId w16cid:paraId="5485D384" w16cid:durableId="243D1089"/>
  <w16cid:commentId w16cid:paraId="46225867" w16cid:durableId="24351A8F"/>
  <w16cid:commentId w16cid:paraId="3942D148" w16cid:durableId="243BB55F"/>
  <w16cid:commentId w16cid:paraId="370FF194" w16cid:durableId="24351A90"/>
  <w16cid:commentId w16cid:paraId="350FE7E9" w16cid:durableId="243BBE55"/>
  <w16cid:commentId w16cid:paraId="74AECFF8" w16cid:durableId="243D10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79786" w14:textId="77777777" w:rsidR="00A2084D" w:rsidRDefault="00A2084D" w:rsidP="00A2084D">
      <w:r>
        <w:separator/>
      </w:r>
    </w:p>
  </w:endnote>
  <w:endnote w:type="continuationSeparator" w:id="0">
    <w:p w14:paraId="451A5692" w14:textId="77777777" w:rsidR="00A2084D" w:rsidRDefault="00A2084D" w:rsidP="00A208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1010E" w14:textId="77777777" w:rsidR="00A2084D" w:rsidRDefault="00A2084D">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1029E" w14:textId="77777777" w:rsidR="00A2084D" w:rsidRDefault="00A2084D">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7F18F8" w14:textId="77777777" w:rsidR="00A2084D" w:rsidRDefault="00A2084D">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B88C27" w14:textId="77777777" w:rsidR="00A2084D" w:rsidRDefault="00A2084D" w:rsidP="00A2084D">
      <w:r>
        <w:separator/>
      </w:r>
    </w:p>
  </w:footnote>
  <w:footnote w:type="continuationSeparator" w:id="0">
    <w:p w14:paraId="641295F3" w14:textId="77777777" w:rsidR="00A2084D" w:rsidRDefault="00A2084D" w:rsidP="00A208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0E6E5" w14:textId="77777777" w:rsidR="00A2084D" w:rsidRDefault="00A2084D">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8419B5" w14:textId="77777777" w:rsidR="00A2084D" w:rsidRDefault="00A2084D">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15F0B" w14:textId="77777777" w:rsidR="00A2084D" w:rsidRDefault="00A2084D">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5B80A8CA"/>
    <w:lvl w:ilvl="0">
      <w:start w:val="1"/>
      <w:numFmt w:val="decimal"/>
      <w:pStyle w:val="Opstilling-talellerbogst"/>
      <w:lvlText w:val="%1."/>
      <w:lvlJc w:val="left"/>
      <w:pPr>
        <w:tabs>
          <w:tab w:val="num" w:pos="360"/>
        </w:tabs>
        <w:ind w:left="360" w:hanging="360"/>
      </w:pPr>
    </w:lvl>
  </w:abstractNum>
  <w:abstractNum w:abstractNumId="1" w15:restartNumberingAfterBreak="0">
    <w:nsid w:val="FFFFFF89"/>
    <w:multiLevelType w:val="singleLevel"/>
    <w:tmpl w:val="5AA49986"/>
    <w:lvl w:ilvl="0">
      <w:start w:val="1"/>
      <w:numFmt w:val="bullet"/>
      <w:pStyle w:val="Opstilling-punkttegn"/>
      <w:lvlText w:val=""/>
      <w:lvlJc w:val="left"/>
      <w:pPr>
        <w:tabs>
          <w:tab w:val="num" w:pos="360"/>
        </w:tabs>
        <w:ind w:left="360" w:hanging="360"/>
      </w:pPr>
      <w:rPr>
        <w:rFonts w:ascii="Symbol" w:hAnsi="Symbol" w:hint="default"/>
      </w:rPr>
    </w:lvl>
  </w:abstractNum>
  <w:abstractNum w:abstractNumId="2" w15:restartNumberingAfterBreak="0">
    <w:nsid w:val="3EAC1846"/>
    <w:multiLevelType w:val="hybridMultilevel"/>
    <w:tmpl w:val="67E894D8"/>
    <w:lvl w:ilvl="0" w:tplc="90F6BCAA">
      <w:start w:val="1604"/>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an Michel Sørup">
    <w15:presenceInfo w15:providerId="AD" w15:userId="S::christian.michel.soerup@regionh.dk::5e222132-c076-41ed-a531-212fdfa3c1b8"/>
  </w15:person>
  <w15:person w15:author="Thorkild I.A. Sørensen">
    <w15:presenceInfo w15:providerId="AD" w15:userId="S-1-5-21-2998415252-1569653387-2273806867-62819"/>
  </w15:person>
  <w15:person w15:author="Anders Høeg Lammers">
    <w15:presenceInfo w15:providerId="None" w15:userId="Anders Høeg Lamm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1304"/>
  <w:autoHyphenation/>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C67"/>
    <w:rsid w:val="00010CDE"/>
    <w:rsid w:val="00012C00"/>
    <w:rsid w:val="000251FB"/>
    <w:rsid w:val="0009704F"/>
    <w:rsid w:val="000B41E9"/>
    <w:rsid w:val="001137C3"/>
    <w:rsid w:val="00170F6B"/>
    <w:rsid w:val="0017192A"/>
    <w:rsid w:val="001C05D5"/>
    <w:rsid w:val="001D717A"/>
    <w:rsid w:val="0020199A"/>
    <w:rsid w:val="00223B8A"/>
    <w:rsid w:val="00256E7C"/>
    <w:rsid w:val="00297EEF"/>
    <w:rsid w:val="002C4D33"/>
    <w:rsid w:val="002E46AC"/>
    <w:rsid w:val="002F0405"/>
    <w:rsid w:val="003433AD"/>
    <w:rsid w:val="00366DC7"/>
    <w:rsid w:val="003B61B6"/>
    <w:rsid w:val="003C1F75"/>
    <w:rsid w:val="003C4FC9"/>
    <w:rsid w:val="00404EE2"/>
    <w:rsid w:val="00431832"/>
    <w:rsid w:val="004C660D"/>
    <w:rsid w:val="00546BFD"/>
    <w:rsid w:val="00550383"/>
    <w:rsid w:val="00550CF6"/>
    <w:rsid w:val="00572600"/>
    <w:rsid w:val="006213CD"/>
    <w:rsid w:val="00645D5D"/>
    <w:rsid w:val="0069393C"/>
    <w:rsid w:val="0069611B"/>
    <w:rsid w:val="0069762D"/>
    <w:rsid w:val="006B0E7C"/>
    <w:rsid w:val="006E2147"/>
    <w:rsid w:val="006E6517"/>
    <w:rsid w:val="006E6D15"/>
    <w:rsid w:val="00740860"/>
    <w:rsid w:val="00776126"/>
    <w:rsid w:val="007A1DFB"/>
    <w:rsid w:val="007F1979"/>
    <w:rsid w:val="008578F4"/>
    <w:rsid w:val="00860BC8"/>
    <w:rsid w:val="00954EAD"/>
    <w:rsid w:val="009A6D69"/>
    <w:rsid w:val="009C1B0D"/>
    <w:rsid w:val="009C7366"/>
    <w:rsid w:val="00A0700E"/>
    <w:rsid w:val="00A14522"/>
    <w:rsid w:val="00A2084D"/>
    <w:rsid w:val="00A71486"/>
    <w:rsid w:val="00A7309C"/>
    <w:rsid w:val="00AB3C67"/>
    <w:rsid w:val="00AC3CE9"/>
    <w:rsid w:val="00AE5FF9"/>
    <w:rsid w:val="00AE6DD5"/>
    <w:rsid w:val="00B80FD5"/>
    <w:rsid w:val="00BB1E14"/>
    <w:rsid w:val="00BE4772"/>
    <w:rsid w:val="00C02A03"/>
    <w:rsid w:val="00C54E28"/>
    <w:rsid w:val="00C6066F"/>
    <w:rsid w:val="00CA4EA7"/>
    <w:rsid w:val="00CD0A35"/>
    <w:rsid w:val="00D14005"/>
    <w:rsid w:val="00D5208F"/>
    <w:rsid w:val="00D56D3E"/>
    <w:rsid w:val="00D6738C"/>
    <w:rsid w:val="00D936D9"/>
    <w:rsid w:val="00DA74FE"/>
    <w:rsid w:val="00DC43DB"/>
    <w:rsid w:val="00E020D6"/>
    <w:rsid w:val="00E41AEB"/>
    <w:rsid w:val="00EC6B68"/>
    <w:rsid w:val="00EE3DAE"/>
    <w:rsid w:val="00EF3778"/>
    <w:rsid w:val="00FE57F2"/>
  </w:rsids>
  <m:mathPr>
    <m:mathFont m:val="Cambria Math"/>
    <m:brkBin m:val="before"/>
    <m:brkBinSub m:val="--"/>
    <m:smallFrac m:val="0"/>
    <m:dispDef/>
    <m:lMargin m:val="0"/>
    <m:rMargin m:val="0"/>
    <m:defJc m:val="centerGroup"/>
    <m:wrapIndent m:val="1440"/>
    <m:intLim m:val="subSup"/>
    <m:naryLim m:val="undOvr"/>
  </m:mathPr>
  <w:themeFontLang w:val="da-DK" w:eastAsia="" w:bid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E4C4485"/>
  <w15:docId w15:val="{1B62D01B-BA99-4B2D-9AC0-515DB35A7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4C1"/>
    <w:rPr>
      <w:rFonts w:cs="Calibri"/>
      <w:lang w:eastAsia="da-DK"/>
    </w:rPr>
  </w:style>
  <w:style w:type="paragraph" w:styleId="Overskrift1">
    <w:name w:val="heading 1"/>
    <w:basedOn w:val="Normal"/>
    <w:next w:val="Normal"/>
    <w:link w:val="Overskrift1Tegn"/>
    <w:uiPriority w:val="9"/>
    <w:qFormat/>
    <w:rsid w:val="00A2084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semiHidden/>
    <w:unhideWhenUsed/>
    <w:qFormat/>
    <w:rsid w:val="00A2084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semiHidden/>
    <w:unhideWhenUsed/>
    <w:qFormat/>
    <w:rsid w:val="00A2084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MarkeringsbobletekstTegn">
    <w:name w:val="Markeringsbobletekst Tegn"/>
    <w:basedOn w:val="Standardskrifttypeiafsnit"/>
    <w:link w:val="Markeringsbobletekst"/>
    <w:uiPriority w:val="99"/>
    <w:semiHidden/>
    <w:qFormat/>
    <w:rsid w:val="006B1651"/>
    <w:rPr>
      <w:rFonts w:ascii="Segoe UI" w:hAnsi="Segoe UI" w:cs="Segoe UI"/>
      <w:sz w:val="18"/>
      <w:szCs w:val="18"/>
      <w:lang w:eastAsia="da-DK"/>
    </w:rPr>
  </w:style>
  <w:style w:type="character" w:customStyle="1" w:styleId="FodnotetekstTegn">
    <w:name w:val="Fodnotetekst Tegn"/>
    <w:basedOn w:val="Standardskrifttypeiafsnit"/>
    <w:link w:val="Fodnotetekst"/>
    <w:uiPriority w:val="99"/>
    <w:semiHidden/>
    <w:qFormat/>
    <w:rsid w:val="00AB0EDD"/>
    <w:rPr>
      <w:rFonts w:ascii="Calibri" w:hAnsi="Calibri" w:cs="Calibri"/>
      <w:sz w:val="20"/>
      <w:szCs w:val="20"/>
      <w:lang w:eastAsia="da-DK"/>
    </w:rPr>
  </w:style>
  <w:style w:type="character" w:customStyle="1" w:styleId="FootnoteCharacters">
    <w:name w:val="Footnote Characters"/>
    <w:basedOn w:val="Standardskrifttypeiafsnit"/>
    <w:uiPriority w:val="99"/>
    <w:semiHidden/>
    <w:unhideWhenUsed/>
    <w:qFormat/>
    <w:rsid w:val="00AB0EDD"/>
    <w:rPr>
      <w:vertAlign w:val="superscript"/>
    </w:rPr>
  </w:style>
  <w:style w:type="character" w:customStyle="1" w:styleId="FootnoteAnchor">
    <w:name w:val="Footnote Anchor"/>
    <w:rPr>
      <w:vertAlign w:val="superscript"/>
    </w:rPr>
  </w:style>
  <w:style w:type="character" w:styleId="Hyperlink">
    <w:name w:val="Hyperlink"/>
    <w:basedOn w:val="Standardskrifttypeiafsnit"/>
    <w:uiPriority w:val="99"/>
    <w:unhideWhenUsed/>
    <w:rsid w:val="005329C5"/>
    <w:rPr>
      <w:color w:val="0563C1" w:themeColor="hyperlink"/>
      <w:u w:val="single"/>
    </w:rPr>
  </w:style>
  <w:style w:type="character" w:customStyle="1" w:styleId="Ulstomtale1">
    <w:name w:val="Uløst omtale1"/>
    <w:basedOn w:val="Standardskrifttypeiafsnit"/>
    <w:uiPriority w:val="99"/>
    <w:semiHidden/>
    <w:unhideWhenUsed/>
    <w:qFormat/>
    <w:rsid w:val="005329C5"/>
    <w:rPr>
      <w:color w:val="605E5C"/>
      <w:shd w:val="clear" w:color="auto" w:fill="E1DFDD"/>
    </w:rPr>
  </w:style>
  <w:style w:type="paragraph" w:customStyle="1" w:styleId="Heading">
    <w:name w:val="Heading"/>
    <w:basedOn w:val="Normal"/>
    <w:next w:val="Brdtekst"/>
    <w:qFormat/>
    <w:pPr>
      <w:keepNext/>
      <w:spacing w:before="240" w:after="120"/>
    </w:pPr>
    <w:rPr>
      <w:rFonts w:ascii="Liberation Sans" w:eastAsia="Noto Sans CJK SC" w:hAnsi="Liberation Sans" w:cs="Lohit Devanagari"/>
      <w:sz w:val="28"/>
      <w:szCs w:val="28"/>
    </w:rPr>
  </w:style>
  <w:style w:type="paragraph" w:styleId="Brdtekst">
    <w:name w:val="Body Text"/>
    <w:basedOn w:val="Normal"/>
    <w:pPr>
      <w:spacing w:after="140" w:line="276" w:lineRule="auto"/>
    </w:pPr>
  </w:style>
  <w:style w:type="paragraph" w:styleId="Liste">
    <w:name w:val="List"/>
    <w:basedOn w:val="Brdtekst"/>
    <w:rPr>
      <w:rFonts w:cs="Lohit Devanagari"/>
    </w:rPr>
  </w:style>
  <w:style w:type="paragraph" w:styleId="Billedtekst">
    <w:name w:val="caption"/>
    <w:basedOn w:val="Normal"/>
    <w:next w:val="Normal"/>
    <w:uiPriority w:val="35"/>
    <w:unhideWhenUsed/>
    <w:qFormat/>
    <w:rsid w:val="005F762C"/>
    <w:pPr>
      <w:spacing w:after="200"/>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Markeringsbobletekst">
    <w:name w:val="Balloon Text"/>
    <w:basedOn w:val="Normal"/>
    <w:link w:val="MarkeringsbobletekstTegn"/>
    <w:uiPriority w:val="99"/>
    <w:semiHidden/>
    <w:unhideWhenUsed/>
    <w:qFormat/>
    <w:rsid w:val="006B1651"/>
    <w:rPr>
      <w:rFonts w:ascii="Segoe UI" w:hAnsi="Segoe UI" w:cs="Segoe UI"/>
      <w:sz w:val="18"/>
      <w:szCs w:val="18"/>
    </w:rPr>
  </w:style>
  <w:style w:type="paragraph" w:styleId="Fodnotetekst">
    <w:name w:val="footnote text"/>
    <w:basedOn w:val="Normal"/>
    <w:link w:val="FodnotetekstTegn"/>
    <w:uiPriority w:val="99"/>
    <w:semiHidden/>
    <w:unhideWhenUsed/>
    <w:rsid w:val="00AB0EDD"/>
    <w:rPr>
      <w:sz w:val="20"/>
      <w:szCs w:val="20"/>
    </w:rPr>
  </w:style>
  <w:style w:type="paragraph" w:styleId="Kommentartekst">
    <w:name w:val="annotation text"/>
    <w:basedOn w:val="Normal"/>
    <w:link w:val="KommentartekstTegn"/>
    <w:uiPriority w:val="99"/>
    <w:unhideWhenUsed/>
    <w:rPr>
      <w:sz w:val="20"/>
      <w:szCs w:val="20"/>
    </w:rPr>
  </w:style>
  <w:style w:type="character" w:customStyle="1" w:styleId="KommentartekstTegn">
    <w:name w:val="Kommentartekst Tegn"/>
    <w:basedOn w:val="Standardskrifttypeiafsnit"/>
    <w:link w:val="Kommentartekst"/>
    <w:uiPriority w:val="99"/>
    <w:rPr>
      <w:rFonts w:cs="Calibri"/>
      <w:sz w:val="20"/>
      <w:szCs w:val="20"/>
      <w:lang w:eastAsia="da-DK"/>
    </w:rPr>
  </w:style>
  <w:style w:type="character" w:styleId="Kommentarhenvisning">
    <w:name w:val="annotation reference"/>
    <w:basedOn w:val="Standardskrifttypeiafsnit"/>
    <w:uiPriority w:val="99"/>
    <w:semiHidden/>
    <w:unhideWhenUsed/>
    <w:rPr>
      <w:sz w:val="16"/>
      <w:szCs w:val="16"/>
    </w:rPr>
  </w:style>
  <w:style w:type="paragraph" w:styleId="Kommentaremne">
    <w:name w:val="annotation subject"/>
    <w:basedOn w:val="Kommentartekst"/>
    <w:next w:val="Kommentartekst"/>
    <w:link w:val="KommentaremneTegn"/>
    <w:uiPriority w:val="99"/>
    <w:semiHidden/>
    <w:unhideWhenUsed/>
    <w:rsid w:val="00404EE2"/>
    <w:rPr>
      <w:b/>
      <w:bCs/>
    </w:rPr>
  </w:style>
  <w:style w:type="character" w:customStyle="1" w:styleId="KommentaremneTegn">
    <w:name w:val="Kommentaremne Tegn"/>
    <w:basedOn w:val="KommentartekstTegn"/>
    <w:link w:val="Kommentaremne"/>
    <w:uiPriority w:val="99"/>
    <w:semiHidden/>
    <w:rsid w:val="00404EE2"/>
    <w:rPr>
      <w:rFonts w:cs="Calibri"/>
      <w:b/>
      <w:bCs/>
      <w:sz w:val="20"/>
      <w:szCs w:val="20"/>
      <w:lang w:eastAsia="da-DK"/>
    </w:rPr>
  </w:style>
  <w:style w:type="character" w:styleId="BesgtLink">
    <w:name w:val="FollowedHyperlink"/>
    <w:basedOn w:val="Standardskrifttypeiafsnit"/>
    <w:uiPriority w:val="99"/>
    <w:semiHidden/>
    <w:unhideWhenUsed/>
    <w:rsid w:val="00776126"/>
    <w:rPr>
      <w:color w:val="954F72" w:themeColor="followedHyperlink"/>
      <w:u w:val="single"/>
    </w:rPr>
  </w:style>
  <w:style w:type="character" w:customStyle="1" w:styleId="Ulstomtale2">
    <w:name w:val="Uløst omtale2"/>
    <w:basedOn w:val="Standardskrifttypeiafsnit"/>
    <w:uiPriority w:val="99"/>
    <w:semiHidden/>
    <w:unhideWhenUsed/>
    <w:rsid w:val="008578F4"/>
    <w:rPr>
      <w:color w:val="605E5C"/>
      <w:shd w:val="clear" w:color="auto" w:fill="E1DFDD"/>
    </w:rPr>
  </w:style>
  <w:style w:type="paragraph" w:styleId="Listeafsnit">
    <w:name w:val="List Paragraph"/>
    <w:basedOn w:val="Normal"/>
    <w:uiPriority w:val="34"/>
    <w:qFormat/>
    <w:rsid w:val="00DC43DB"/>
    <w:pPr>
      <w:ind w:left="720"/>
      <w:contextualSpacing/>
    </w:pPr>
  </w:style>
  <w:style w:type="character" w:customStyle="1" w:styleId="Ulstomtale3">
    <w:name w:val="Uløst omtale3"/>
    <w:basedOn w:val="Standardskrifttypeiafsnit"/>
    <w:uiPriority w:val="99"/>
    <w:semiHidden/>
    <w:unhideWhenUsed/>
    <w:rsid w:val="00012C00"/>
    <w:rPr>
      <w:color w:val="605E5C"/>
      <w:shd w:val="clear" w:color="auto" w:fill="E1DFDD"/>
    </w:rPr>
  </w:style>
  <w:style w:type="paragraph" w:styleId="Opstilling-punkttegn">
    <w:name w:val="List Bullet"/>
    <w:basedOn w:val="Normal"/>
    <w:uiPriority w:val="99"/>
    <w:semiHidden/>
    <w:unhideWhenUsed/>
    <w:rsid w:val="00A2084D"/>
    <w:pPr>
      <w:numPr>
        <w:numId w:val="2"/>
      </w:numPr>
      <w:contextualSpacing/>
    </w:pPr>
  </w:style>
  <w:style w:type="paragraph" w:styleId="Opstilling-talellerbogst">
    <w:name w:val="List Number"/>
    <w:basedOn w:val="Normal"/>
    <w:uiPriority w:val="99"/>
    <w:semiHidden/>
    <w:unhideWhenUsed/>
    <w:rsid w:val="00A2084D"/>
    <w:pPr>
      <w:numPr>
        <w:numId w:val="3"/>
      </w:numPr>
      <w:contextualSpacing/>
    </w:pPr>
  </w:style>
  <w:style w:type="character" w:customStyle="1" w:styleId="Overskrift1Tegn">
    <w:name w:val="Overskrift 1 Tegn"/>
    <w:basedOn w:val="Standardskrifttypeiafsnit"/>
    <w:link w:val="Overskrift1"/>
    <w:uiPriority w:val="9"/>
    <w:rsid w:val="00A2084D"/>
    <w:rPr>
      <w:rFonts w:asciiTheme="majorHAnsi" w:eastAsiaTheme="majorEastAsia" w:hAnsiTheme="majorHAnsi" w:cstheme="majorBidi"/>
      <w:color w:val="2F5496" w:themeColor="accent1" w:themeShade="BF"/>
      <w:sz w:val="32"/>
      <w:szCs w:val="32"/>
      <w:lang w:eastAsia="da-DK"/>
    </w:rPr>
  </w:style>
  <w:style w:type="character" w:customStyle="1" w:styleId="Overskrift2Tegn">
    <w:name w:val="Overskrift 2 Tegn"/>
    <w:basedOn w:val="Standardskrifttypeiafsnit"/>
    <w:link w:val="Overskrift2"/>
    <w:uiPriority w:val="9"/>
    <w:semiHidden/>
    <w:rsid w:val="00A2084D"/>
    <w:rPr>
      <w:rFonts w:asciiTheme="majorHAnsi" w:eastAsiaTheme="majorEastAsia" w:hAnsiTheme="majorHAnsi" w:cstheme="majorBidi"/>
      <w:color w:val="2F5496" w:themeColor="accent1" w:themeShade="BF"/>
      <w:sz w:val="26"/>
      <w:szCs w:val="26"/>
      <w:lang w:eastAsia="da-DK"/>
    </w:rPr>
  </w:style>
  <w:style w:type="character" w:customStyle="1" w:styleId="Overskrift3Tegn">
    <w:name w:val="Overskrift 3 Tegn"/>
    <w:basedOn w:val="Standardskrifttypeiafsnit"/>
    <w:link w:val="Overskrift3"/>
    <w:uiPriority w:val="9"/>
    <w:semiHidden/>
    <w:rsid w:val="00A2084D"/>
    <w:rPr>
      <w:rFonts w:asciiTheme="majorHAnsi" w:eastAsiaTheme="majorEastAsia" w:hAnsiTheme="majorHAnsi" w:cstheme="majorBidi"/>
      <w:color w:val="1F3763" w:themeColor="accent1" w:themeShade="7F"/>
      <w:sz w:val="24"/>
      <w:szCs w:val="24"/>
      <w:lang w:eastAsia="da-DK"/>
    </w:rPr>
  </w:style>
  <w:style w:type="paragraph" w:styleId="Sidehoved">
    <w:name w:val="header"/>
    <w:basedOn w:val="Normal"/>
    <w:link w:val="SidehovedTegn"/>
    <w:uiPriority w:val="99"/>
    <w:unhideWhenUsed/>
    <w:rsid w:val="00A2084D"/>
    <w:pPr>
      <w:tabs>
        <w:tab w:val="center" w:pos="4819"/>
        <w:tab w:val="right" w:pos="9638"/>
      </w:tabs>
    </w:pPr>
  </w:style>
  <w:style w:type="character" w:customStyle="1" w:styleId="SidehovedTegn">
    <w:name w:val="Sidehoved Tegn"/>
    <w:basedOn w:val="Standardskrifttypeiafsnit"/>
    <w:link w:val="Sidehoved"/>
    <w:uiPriority w:val="99"/>
    <w:rsid w:val="00A2084D"/>
    <w:rPr>
      <w:rFonts w:cs="Calibri"/>
      <w:lang w:eastAsia="da-DK"/>
    </w:rPr>
  </w:style>
  <w:style w:type="paragraph" w:styleId="Sidefod">
    <w:name w:val="footer"/>
    <w:basedOn w:val="Normal"/>
    <w:link w:val="SidefodTegn"/>
    <w:uiPriority w:val="99"/>
    <w:unhideWhenUsed/>
    <w:rsid w:val="00A2084D"/>
    <w:pPr>
      <w:tabs>
        <w:tab w:val="center" w:pos="4819"/>
        <w:tab w:val="right" w:pos="9638"/>
      </w:tabs>
    </w:pPr>
  </w:style>
  <w:style w:type="character" w:customStyle="1" w:styleId="SidefodTegn">
    <w:name w:val="Sidefod Tegn"/>
    <w:basedOn w:val="Standardskrifttypeiafsnit"/>
    <w:link w:val="Sidefod"/>
    <w:uiPriority w:val="99"/>
    <w:rsid w:val="00A2084D"/>
    <w:rPr>
      <w:rFonts w:cs="Calibri"/>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1480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hyperlink" Target="https://videnskab.dk/krop-sundhed/covid-19-kan-spredes-gennem-luften-anerkender-danske-og-amerikanske-myndigheder" TargetMode="External"/><Relationship Id="rId2" Type="http://schemas.openxmlformats.org/officeDocument/2006/relationships/hyperlink" Target="https://videnskab.dk/forskerzonen/krop-sundhed/coronavirus-bevaeger-sig-gennem-luften-som-mikroskopiske-draaber" TargetMode="External"/><Relationship Id="rId1" Type="http://schemas.openxmlformats.org/officeDocument/2006/relationships/hyperlink" Target="https://www.cdc.gov/coronavirus/2019-ncov/more/science-and-research/surface-transmission.html" TargetMode="External"/><Relationship Id="rId4" Type="http://schemas.openxmlformats.org/officeDocument/2006/relationships/hyperlink" Target="https://eur02.safelinks.protection.outlook.com/?url=https%3A%2F%2Fwww.thelancet.com%2Fjournals%2Flancet%2Farticle%2FPIIS0140-6736(21)00869-2%2Ffulltext&amp;data=04%7C01%7Ctias%40sund.ku.dk%7Cc1f4a9194dbe40d9257f08d90d6037ad%7Ca3927f91cda14696af898c9f1ceffa91%7C0%7C0%7C637555529167990560%7CUnknown%7CTWFpbGZsb3d8eyJWIjoiMC4wLjAwMDAiLCJQIjoiV2luMzIiLCJBTiI6Ik1haWwiLCJXVCI6Mn0%3D%7C1000&amp;sdata=bxLcYyEmB5SzuNrq2wxvR9XP7fzA2NgInHZjSElVz9A%3D&amp;reserved=0"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videnskab.dk/krop-sundhed/forskere-efter-covid-19-alle-skoler-boer-skaffe-ventilationsanlaeg" TargetMode="External"/><Relationship Id="rId13" Type="http://schemas.openxmlformats.org/officeDocument/2006/relationships/hyperlink" Target="https://www.sst.dk/da/corona/Forebyg-smitte" TargetMode="Externa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videnskab.dk/forskerzonen/krop-sundhed/gammelt-undervurderet-vaaben-mod-corona-aabn-dine-vinduer-selvom-det-er-koldt-udenfor" TargetMode="External"/><Relationship Id="rId17" Type="http://schemas.openxmlformats.org/officeDocument/2006/relationships/hyperlink" Target="https://onlinelibrary.wiley.com/doi/10.1111/ina.12751"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3.xml"/><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png"/><Relationship Id="rId22" Type="http://schemas.openxmlformats.org/officeDocument/2006/relationships/header" Target="header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BCF0B-52F6-4496-9D48-BD93B3C20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6</Pages>
  <Words>1854</Words>
  <Characters>11312</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SUND - KU</Company>
  <LinksUpToDate>false</LinksUpToDate>
  <CharactersWithSpaces>13140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Michel Sørup</dc:creator>
  <cp:lastModifiedBy>Christian Michel Sørup</cp:lastModifiedBy>
  <cp:revision>5</cp:revision>
  <cp:lastPrinted>2021-04-27T08:24:00Z</cp:lastPrinted>
  <dcterms:created xsi:type="dcterms:W3CDTF">2021-05-05T07:50:00Z</dcterms:created>
  <dcterms:modified xsi:type="dcterms:W3CDTF">2021-05-06T07:23:00Z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Remapped">
    <vt:lpwstr>true</vt:lpwstr>
  </property>
</Properties>
</file>